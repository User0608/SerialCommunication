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374B9" w14:textId="5F2017A7" w:rsidR="0033477C" w:rsidRPr="000A6BCC" w:rsidRDefault="3D4D21F9" w:rsidP="00F036B3">
      <w:r w:rsidRPr="00344395">
        <w:t xml:space="preserve">Horita pego los </w:t>
      </w:r>
      <w:r w:rsidR="2A815DC5" w:rsidRPr="00344395">
        <w:t>ejercicios, enunciados</w:t>
      </w:r>
    </w:p>
    <w:p w14:paraId="3617C203" w14:textId="135D2D22" w:rsidR="0033477C" w:rsidRPr="000A6BCC" w:rsidRDefault="0033477C">
      <w:r w:rsidRPr="000A6BCC">
        <w:br w:type="page"/>
      </w:r>
      <w:r w:rsidR="004824D8">
        <w:lastRenderedPageBreak/>
        <w:t xml:space="preserve">   </w:t>
      </w:r>
    </w:p>
    <w:p w14:paraId="6CA34C83" w14:textId="42635D4B" w:rsidR="00435161" w:rsidRDefault="00C077B1" w:rsidP="009D73A5">
      <w:pPr>
        <w:pStyle w:val="Heading1"/>
        <w:rPr>
          <w:lang w:val="es-ES"/>
        </w:rPr>
      </w:pPr>
      <w:r>
        <w:rPr>
          <w:lang w:val="es-ES"/>
        </w:rPr>
        <w:t>Ejercicio 1</w:t>
      </w:r>
    </w:p>
    <w:p w14:paraId="78FED96A" w14:textId="77777777" w:rsidR="00832467" w:rsidRPr="00832467" w:rsidRDefault="00832467" w:rsidP="00832467">
      <w:pPr>
        <w:rPr>
          <w:lang w:val="es-ES"/>
        </w:rPr>
      </w:pPr>
    </w:p>
    <w:p w14:paraId="7C6D1615" w14:textId="02059A3D" w:rsidR="009C3050" w:rsidRDefault="2A815DC5" w:rsidP="194AF174">
      <w:pPr>
        <w:jc w:val="both"/>
        <w:rPr>
          <w:rFonts w:ascii="Calibri" w:eastAsia="Calibri" w:hAnsi="Calibri" w:cs="Calibri"/>
          <w:lang w:val="es-ES"/>
        </w:rPr>
      </w:pPr>
      <w:r w:rsidRPr="2A815DC5">
        <w:rPr>
          <w:rFonts w:ascii="Calibri" w:eastAsia="Calibri" w:hAnsi="Calibri" w:cs="Calibri"/>
          <w:lang w:val="es-ES"/>
        </w:rPr>
        <w:t xml:space="preserve">Petroleum Products, Inc. es una compañía de ductos que proporciona derivados del petróleo a mayoristas del norte de los Estados Unidos y Canadá. La empresa estudia la compra de medidores de flujo </w:t>
      </w:r>
      <w:r w:rsidR="194AF174" w:rsidRPr="194AF174">
        <w:rPr>
          <w:rFonts w:ascii="Calibri" w:eastAsia="Calibri" w:hAnsi="Calibri" w:cs="Calibri"/>
          <w:lang w:val="es-ES"/>
        </w:rPr>
        <w:t>de inserción</w:t>
      </w:r>
      <w:r w:rsidRPr="2A815DC5">
        <w:rPr>
          <w:rFonts w:ascii="Calibri" w:eastAsia="Calibri" w:hAnsi="Calibri" w:cs="Calibri"/>
          <w:lang w:val="es-ES"/>
        </w:rPr>
        <w:t xml:space="preserve"> de turbina que permitan vigilar</w:t>
      </w:r>
      <w:r w:rsidR="194AF174" w:rsidRPr="194AF174">
        <w:rPr>
          <w:rFonts w:ascii="Calibri" w:eastAsia="Calibri" w:hAnsi="Calibri" w:cs="Calibri"/>
          <w:lang w:val="es-ES"/>
        </w:rPr>
        <w:t xml:space="preserve"> </w:t>
      </w:r>
      <w:r w:rsidRPr="2A815DC5">
        <w:rPr>
          <w:rFonts w:ascii="Calibri" w:eastAsia="Calibri" w:hAnsi="Calibri" w:cs="Calibri"/>
          <w:lang w:val="es-ES"/>
        </w:rPr>
        <w:t>mejor la integridad de los ductos. Si estos</w:t>
      </w:r>
      <w:r w:rsidR="194AF174" w:rsidRPr="194AF174">
        <w:rPr>
          <w:rFonts w:ascii="Calibri" w:eastAsia="Calibri" w:hAnsi="Calibri" w:cs="Calibri"/>
          <w:lang w:val="es-ES"/>
        </w:rPr>
        <w:t xml:space="preserve"> </w:t>
      </w:r>
      <w:r w:rsidRPr="2A815DC5">
        <w:rPr>
          <w:rFonts w:ascii="Calibri" w:eastAsia="Calibri" w:hAnsi="Calibri" w:cs="Calibri"/>
          <w:lang w:val="es-ES"/>
        </w:rPr>
        <w:t>medidores impidieran una interrupción</w:t>
      </w:r>
      <w:r w:rsidR="194AF174" w:rsidRPr="194AF174">
        <w:rPr>
          <w:rFonts w:ascii="Calibri" w:eastAsia="Calibri" w:hAnsi="Calibri" w:cs="Calibri"/>
          <w:lang w:val="es-ES"/>
        </w:rPr>
        <w:t xml:space="preserve"> </w:t>
      </w:r>
      <w:r w:rsidRPr="2A815DC5">
        <w:rPr>
          <w:rFonts w:ascii="Calibri" w:eastAsia="Calibri" w:hAnsi="Calibri" w:cs="Calibri"/>
          <w:lang w:val="es-ES"/>
        </w:rPr>
        <w:t>grave (gracias a la detección temprana de</w:t>
      </w:r>
      <w:r w:rsidR="194AF174" w:rsidRPr="194AF174">
        <w:rPr>
          <w:rFonts w:ascii="Calibri" w:eastAsia="Calibri" w:hAnsi="Calibri" w:cs="Calibri"/>
          <w:lang w:val="es-ES"/>
        </w:rPr>
        <w:t xml:space="preserve"> </w:t>
      </w:r>
      <w:r w:rsidRPr="2A815DC5">
        <w:rPr>
          <w:rFonts w:ascii="Calibri" w:eastAsia="Calibri" w:hAnsi="Calibri" w:cs="Calibri"/>
          <w:lang w:val="es-ES"/>
        </w:rPr>
        <w:t>pérdida de producto) valuada en $600 000</w:t>
      </w:r>
      <w:r w:rsidR="194AF174" w:rsidRPr="194AF174">
        <w:rPr>
          <w:rFonts w:ascii="Calibri" w:eastAsia="Calibri" w:hAnsi="Calibri" w:cs="Calibri"/>
          <w:lang w:val="es-ES"/>
        </w:rPr>
        <w:t xml:space="preserve"> </w:t>
      </w:r>
      <w:r w:rsidRPr="2A815DC5">
        <w:rPr>
          <w:rFonts w:ascii="Calibri" w:eastAsia="Calibri" w:hAnsi="Calibri" w:cs="Calibri"/>
          <w:lang w:val="es-ES"/>
        </w:rPr>
        <w:t xml:space="preserve">dentro de cuatro años, cuánto podría </w:t>
      </w:r>
      <w:r w:rsidR="194AF174" w:rsidRPr="194AF174">
        <w:rPr>
          <w:rFonts w:ascii="Calibri" w:eastAsia="Calibri" w:hAnsi="Calibri" w:cs="Calibri"/>
          <w:lang w:val="es-ES"/>
        </w:rPr>
        <w:t>actualmente</w:t>
      </w:r>
      <w:r w:rsidRPr="2A815DC5">
        <w:rPr>
          <w:rFonts w:ascii="Calibri" w:eastAsia="Calibri" w:hAnsi="Calibri" w:cs="Calibri"/>
          <w:lang w:val="es-ES"/>
        </w:rPr>
        <w:t xml:space="preserve"> desembolsar la compañía con una</w:t>
      </w:r>
      <w:r w:rsidR="194AF174" w:rsidRPr="194AF174">
        <w:rPr>
          <w:rFonts w:ascii="Calibri" w:eastAsia="Calibri" w:hAnsi="Calibri" w:cs="Calibri"/>
          <w:lang w:val="es-ES"/>
        </w:rPr>
        <w:t xml:space="preserve"> </w:t>
      </w:r>
      <w:r w:rsidRPr="2A815DC5">
        <w:rPr>
          <w:rFonts w:ascii="Calibri" w:eastAsia="Calibri" w:hAnsi="Calibri" w:cs="Calibri"/>
          <w:lang w:val="es-ES"/>
        </w:rPr>
        <w:t>tasa de interés de 12% anual?</w:t>
      </w:r>
    </w:p>
    <w:p w14:paraId="3CCBA0D6" w14:textId="02059A3D" w:rsidR="006821F8" w:rsidRPr="009C3050" w:rsidRDefault="006821F8" w:rsidP="006821F8">
      <w:pPr>
        <w:pStyle w:val="Heading2"/>
      </w:pPr>
      <w:r>
        <w:rPr>
          <w:rFonts w:eastAsia="Calibri"/>
          <w:lang w:val="es-ES"/>
        </w:rPr>
        <w:t>Solución</w:t>
      </w:r>
    </w:p>
    <w:p w14:paraId="3DB6A50C" w14:textId="3F70EC57" w:rsidR="00C36C81" w:rsidRDefault="00FB66E7" w:rsidP="194AF174">
      <w:pPr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ab/>
        <w:t>Datos</w:t>
      </w:r>
      <w:r w:rsidR="00837D80">
        <w:rPr>
          <w:rFonts w:ascii="Calibri" w:eastAsia="Calibri" w:hAnsi="Calibri" w:cs="Calibri"/>
          <w:lang w:val="es-ES"/>
        </w:rPr>
        <w:t>:</w:t>
      </w:r>
    </w:p>
    <w:p w14:paraId="0A4E0A6C" w14:textId="7EF62D72" w:rsidR="00837D80" w:rsidRPr="00FD4D64" w:rsidRDefault="00FD4D64" w:rsidP="00C55A0B">
      <w:pPr>
        <w:pStyle w:val="ListParagraph"/>
        <w:numPr>
          <w:ilvl w:val="0"/>
          <w:numId w:val="3"/>
        </w:numPr>
        <w:jc w:val="both"/>
        <w:rPr>
          <w:rFonts w:ascii="Cambria Math" w:eastAsia="Calibri" w:hAnsi="Cambria Math" w:cs="Calibri"/>
          <w:lang w:val="es-ES"/>
          <w:oMath/>
        </w:rPr>
      </w:pPr>
      <m:oMath>
        <m:r>
          <w:rPr>
            <w:rFonts w:ascii="Cambria Math" w:eastAsia="Calibri" w:hAnsi="Cambria Math" w:cs="Calibri"/>
            <w:lang w:val="es-ES"/>
          </w:rPr>
          <m:t>P=</m:t>
        </m:r>
        <m:r>
          <w:rPr>
            <w:rFonts w:ascii="Cambria Math" w:eastAsia="Calibri" w:hAnsi="Cambria Math" w:cs="Calibri"/>
            <w:lang w:val="es-ES"/>
          </w:rPr>
          <m:t>?</m:t>
        </m:r>
      </m:oMath>
    </w:p>
    <w:p w14:paraId="0FE78384" w14:textId="6DD5EAFE" w:rsidR="00C55A0B" w:rsidRPr="00FD4D64" w:rsidRDefault="00FD4D64" w:rsidP="00C55A0B">
      <w:pPr>
        <w:pStyle w:val="ListParagraph"/>
        <w:numPr>
          <w:ilvl w:val="0"/>
          <w:numId w:val="3"/>
        </w:numPr>
        <w:jc w:val="both"/>
        <w:rPr>
          <w:rFonts w:ascii="Cambria Math" w:eastAsia="Calibri" w:hAnsi="Cambria Math" w:cs="Calibri"/>
          <w:lang w:val="es-ES"/>
          <w:oMath/>
        </w:rPr>
      </w:pPr>
      <m:oMath>
        <m:r>
          <w:rPr>
            <w:rFonts w:ascii="Cambria Math" w:eastAsia="Calibri" w:hAnsi="Cambria Math" w:cs="Calibri"/>
            <w:lang w:val="es-ES"/>
          </w:rPr>
          <m:t>i=12%</m:t>
        </m:r>
      </m:oMath>
    </w:p>
    <w:p w14:paraId="260365EA" w14:textId="56FEACD4" w:rsidR="00A71BF2" w:rsidRPr="006032BB" w:rsidRDefault="00FD4D64" w:rsidP="00C55A0B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lang w:val="es-ES"/>
          <w:oMath/>
        </w:rPr>
      </w:pPr>
      <m:oMath>
        <m:r>
          <w:rPr>
            <w:rFonts w:ascii="Cambria Math" w:eastAsia="Calibri" w:hAnsi="Cambria Math" w:cs="Calibri"/>
            <w:lang w:val="es-ES"/>
          </w:rPr>
          <m:t>n=4 años</m:t>
        </m:r>
      </m:oMath>
    </w:p>
    <w:p w14:paraId="131B2464" w14:textId="06149740" w:rsidR="00A71BF2" w:rsidRPr="00FD4D64" w:rsidRDefault="006032BB" w:rsidP="00C55A0B">
      <w:pPr>
        <w:pStyle w:val="ListParagraph"/>
        <w:numPr>
          <w:ilvl w:val="0"/>
          <w:numId w:val="3"/>
        </w:numPr>
        <w:jc w:val="both"/>
        <w:rPr>
          <w:rFonts w:ascii="Cambria Math" w:eastAsia="Calibri" w:hAnsi="Cambria Math" w:cs="Calibri"/>
          <w:lang w:val="es-ES"/>
          <w:oMath/>
        </w:rPr>
      </w:pPr>
      <m:oMath>
        <m:r>
          <w:rPr>
            <w:rFonts w:ascii="Cambria Math" w:eastAsia="Calibri" w:hAnsi="Cambria Math" w:cs="Calibri"/>
            <w:lang w:val="es-ES"/>
          </w:rPr>
          <m:t>F=</m:t>
        </m:r>
        <m:r>
          <w:rPr>
            <w:rFonts w:ascii="Cambria Math" w:eastAsia="Calibri" w:hAnsi="Cambria Math" w:cs="Calibri"/>
            <w:lang w:val="es-ES"/>
          </w:rPr>
          <m:t xml:space="preserve"> </m:t>
        </m:r>
        <m:r>
          <w:rPr>
            <w:rFonts w:ascii="Cambria Math" w:eastAsia="Calibri" w:hAnsi="Cambria Math" w:cs="Calibri"/>
            <w:lang w:val="es-ES"/>
          </w:rPr>
          <m:t>600</m:t>
        </m:r>
      </m:oMath>
    </w:p>
    <w:p w14:paraId="2867B5B4" w14:textId="79971D17" w:rsidR="00323972" w:rsidRDefault="00832467" w:rsidP="006032BB">
      <w:pPr>
        <w:ind w:left="108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309" behindDoc="0" locked="0" layoutInCell="1" allowOverlap="1" wp14:anchorId="3543F843" wp14:editId="4CF4F597">
                <wp:simplePos x="0" y="0"/>
                <wp:positionH relativeFrom="column">
                  <wp:posOffset>5905500</wp:posOffset>
                </wp:positionH>
                <wp:positionV relativeFrom="paragraph">
                  <wp:posOffset>487045</wp:posOffset>
                </wp:positionV>
                <wp:extent cx="0" cy="771525"/>
                <wp:effectExtent l="57150" t="38100" r="57150" b="95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8C5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465pt;margin-top:38.35pt;width:0;height:60.75pt;flip:y;z-index:251660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" strokecolor="#ed7d31 [3205]" strokeweight="3pt">
                <v:stroke endarrow="block" joinstyle="miter"/>
              </v:shape>
            </w:pict>
          </mc:Fallback>
        </mc:AlternateContent>
      </w:r>
    </w:p>
    <w:p w14:paraId="543E5ADA" w14:textId="75D2C3DD" w:rsidR="00C36C81" w:rsidRDefault="00832467" w:rsidP="006032BB">
      <w:pPr>
        <w:ind w:left="1080"/>
        <w:jc w:val="both"/>
        <w:rPr>
          <w:rFonts w:ascii="Calibri" w:eastAsia="Calibri" w:hAnsi="Calibri" w:cs="Calibri"/>
          <w:lang w:val="es-ES"/>
        </w:rPr>
      </w:pPr>
      <m:oMathPara>
        <m:oMath>
          <m:r>
            <w:rPr>
              <w:rFonts w:ascii="Cambria Math" w:eastAsia="Calibri" w:hAnsi="Cambria Math" w:cs="Calibri"/>
              <w:lang w:val="es-ES"/>
            </w:rPr>
            <m:t>P=F/(1+i)^n</m:t>
          </m:r>
        </m:oMath>
      </m:oMathPara>
    </w:p>
    <w:p w14:paraId="4D169293" w14:textId="1C96FDB3" w:rsidR="006032BB" w:rsidRDefault="006032BB" w:rsidP="006032BB">
      <w:pPr>
        <w:ind w:left="1440"/>
        <w:jc w:val="both"/>
        <w:rPr>
          <w:rFonts w:ascii="Calibri" w:eastAsia="Calibri" w:hAnsi="Calibri" w:cs="Calibri"/>
          <w:lang w:val="es-ES"/>
        </w:rPr>
      </w:pPr>
    </w:p>
    <w:p w14:paraId="13BB77E8" w14:textId="329C9DF2" w:rsidR="00C36C81" w:rsidRDefault="00AB3852" w:rsidP="194AF174">
      <w:pPr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4711EF" wp14:editId="4B78062C">
                <wp:simplePos x="0" y="0"/>
                <wp:positionH relativeFrom="column">
                  <wp:posOffset>4352925</wp:posOffset>
                </wp:positionH>
                <wp:positionV relativeFrom="paragraph">
                  <wp:posOffset>276225</wp:posOffset>
                </wp:positionV>
                <wp:extent cx="0" cy="2476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AA2B0" id="Straight Connector 6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21.75pt" to="342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" strokecolor="#0d0d0d [3069]" strokeweight="1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B370A1" wp14:editId="09B59C41">
                <wp:simplePos x="0" y="0"/>
                <wp:positionH relativeFrom="column">
                  <wp:posOffset>1428750</wp:posOffset>
                </wp:positionH>
                <wp:positionV relativeFrom="paragraph">
                  <wp:posOffset>275590</wp:posOffset>
                </wp:positionV>
                <wp:extent cx="0" cy="24765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8F7C7" id="Straight Connector 5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1.7pt" to="112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" strokecolor="#0d0d0d [3069]" strokeweight="1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3ED05B" wp14:editId="38F56A17">
                <wp:simplePos x="0" y="0"/>
                <wp:positionH relativeFrom="column">
                  <wp:posOffset>2914650</wp:posOffset>
                </wp:positionH>
                <wp:positionV relativeFrom="paragraph">
                  <wp:posOffset>276225</wp:posOffset>
                </wp:positionV>
                <wp:extent cx="0" cy="24765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C65D9" id="Straight Connector 4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21.75pt" to="229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" strokecolor="#0d0d0d [3069]" strokeweight="1pt">
                <v:stroke joinstyle="miter"/>
              </v:line>
            </w:pict>
          </mc:Fallback>
        </mc:AlternateContent>
      </w:r>
    </w:p>
    <w:p w14:paraId="33AD9EB4" w14:textId="01397A2E" w:rsidR="00C36C81" w:rsidRDefault="00832467" w:rsidP="194AF174">
      <w:pPr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24D508" wp14:editId="27F8F3B0">
                <wp:simplePos x="0" y="0"/>
                <wp:positionH relativeFrom="column">
                  <wp:posOffset>209550</wp:posOffset>
                </wp:positionH>
                <wp:positionV relativeFrom="paragraph">
                  <wp:posOffset>95250</wp:posOffset>
                </wp:positionV>
                <wp:extent cx="0" cy="847725"/>
                <wp:effectExtent l="9525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01017" id="Straight Arrow Connector 52" o:spid="_x0000_s1026" type="#_x0000_t32" style="position:absolute;margin-left:16.5pt;margin-top:7.5pt;width:0;height:6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" strokecolor="#ed7d31 [3205]" strokeweight="3pt">
                <v:stroke endarrow="block" joinstyle="miter"/>
              </v:shape>
            </w:pict>
          </mc:Fallback>
        </mc:AlternateContent>
      </w:r>
      <w:r w:rsidR="00321A2A"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F75CFE6" wp14:editId="225033FD">
                <wp:simplePos x="0" y="0"/>
                <wp:positionH relativeFrom="column">
                  <wp:posOffset>1314450</wp:posOffset>
                </wp:positionH>
                <wp:positionV relativeFrom="paragraph">
                  <wp:posOffset>247650</wp:posOffset>
                </wp:positionV>
                <wp:extent cx="228600" cy="2571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AB60E" w14:textId="499AAA8B" w:rsidR="00321A2A" w:rsidRDefault="00321A2A" w:rsidP="00321A2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5CFE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03.5pt;margin-top:19.5pt;width:18pt;height:20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" fillcolor="white [3201]" stroked="f" strokeweight=".5pt">
                <v:textbox>
                  <w:txbxContent>
                    <w:p w14:paraId="429AB60E" w14:textId="499AAA8B" w:rsidR="00321A2A" w:rsidRDefault="00321A2A" w:rsidP="00321A2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21A2A"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22ED49F" wp14:editId="79E74713">
                <wp:simplePos x="0" y="0"/>
                <wp:positionH relativeFrom="column">
                  <wp:posOffset>2800350</wp:posOffset>
                </wp:positionH>
                <wp:positionV relativeFrom="paragraph">
                  <wp:posOffset>247650</wp:posOffset>
                </wp:positionV>
                <wp:extent cx="228600" cy="2571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A0F11" w14:textId="4460B8D5" w:rsidR="00321A2A" w:rsidRDefault="00321A2A" w:rsidP="00321A2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49F" id="Text Box 9" o:spid="_x0000_s1027" type="#_x0000_t202" style="position:absolute;left:0;text-align:left;margin-left:220.5pt;margin-top:19.5pt;width:18pt;height:20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" fillcolor="white [3201]" stroked="f" strokeweight=".5pt">
                <v:textbox>
                  <w:txbxContent>
                    <w:p w14:paraId="69EA0F11" w14:textId="4460B8D5" w:rsidR="00321A2A" w:rsidRDefault="00321A2A" w:rsidP="00321A2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21A2A"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7587508" wp14:editId="389E9FC2">
                <wp:simplePos x="0" y="0"/>
                <wp:positionH relativeFrom="column">
                  <wp:posOffset>4248150</wp:posOffset>
                </wp:positionH>
                <wp:positionV relativeFrom="paragraph">
                  <wp:posOffset>247650</wp:posOffset>
                </wp:positionV>
                <wp:extent cx="228600" cy="2571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A279F" w14:textId="7CAD5E0D" w:rsidR="00321A2A" w:rsidRDefault="00321A2A" w:rsidP="00321A2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7508" id="Text Box 10" o:spid="_x0000_s1028" type="#_x0000_t202" style="position:absolute;left:0;text-align:left;margin-left:334.5pt;margin-top:19.5pt;width:18pt;height:20.2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" fillcolor="white [3201]" stroked="f" strokeweight=".5pt">
                <v:textbox>
                  <w:txbxContent>
                    <w:p w14:paraId="297A279F" w14:textId="7CAD5E0D" w:rsidR="00321A2A" w:rsidRDefault="00321A2A" w:rsidP="00321A2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21A2A"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CDB69AB" wp14:editId="3863B90F">
                <wp:simplePos x="0" y="0"/>
                <wp:positionH relativeFrom="column">
                  <wp:posOffset>5800725</wp:posOffset>
                </wp:positionH>
                <wp:positionV relativeFrom="paragraph">
                  <wp:posOffset>266700</wp:posOffset>
                </wp:positionV>
                <wp:extent cx="22860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9C7604" w14:textId="2ABBDD1B" w:rsidR="00321A2A" w:rsidRDefault="00321A2A" w:rsidP="00321A2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69AB" id="Text Box 11" o:spid="_x0000_s1029" type="#_x0000_t202" style="position:absolute;left:0;text-align:left;margin-left:456.75pt;margin-top:21pt;width:18pt;height:20.2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" fillcolor="white [3201]" stroked="f" strokeweight=".5pt">
                <v:textbox>
                  <w:txbxContent>
                    <w:p w14:paraId="5D9C7604" w14:textId="2ABBDD1B" w:rsidR="00321A2A" w:rsidRDefault="00321A2A" w:rsidP="00321A2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21A2A"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24075C1" wp14:editId="63828C60">
                <wp:simplePos x="0" y="0"/>
                <wp:positionH relativeFrom="column">
                  <wp:posOffset>104775</wp:posOffset>
                </wp:positionH>
                <wp:positionV relativeFrom="paragraph">
                  <wp:posOffset>257175</wp:posOffset>
                </wp:positionV>
                <wp:extent cx="228600" cy="257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1C452" w14:textId="7E5BF4DE" w:rsidR="00321A2A" w:rsidRDefault="00321A2A" w:rsidP="00321A2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75C1" id="Text Box 7" o:spid="_x0000_s1030" type="#_x0000_t202" style="position:absolute;left:0;text-align:left;margin-left:8.25pt;margin-top:20.25pt;width:18pt;height:20.2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" fillcolor="white [3201]" stroked="f" strokeweight=".5pt">
                <v:textbox>
                  <w:txbxContent>
                    <w:p w14:paraId="4251C452" w14:textId="7E5BF4DE" w:rsidR="00321A2A" w:rsidRDefault="00321A2A" w:rsidP="00321A2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B3852">
        <w:rPr>
          <w:rFonts w:ascii="Calibri" w:eastAsia="Calibri" w:hAnsi="Calibri" w:cs="Calibri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04D761C" wp14:editId="14FA9D29">
                <wp:simplePos x="0" y="0"/>
                <wp:positionH relativeFrom="column">
                  <wp:posOffset>5905500</wp:posOffset>
                </wp:positionH>
                <wp:positionV relativeFrom="paragraph">
                  <wp:posOffset>9525</wp:posOffset>
                </wp:positionV>
                <wp:extent cx="0" cy="2476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3366" id="Straight Connector 3" o:spid="_x0000_s1026" style="position:absolute;flip:y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.75pt" to="46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" strokecolor="#0d0d0d [3069]" strokeweight="1pt">
                <v:stroke joinstyle="miter"/>
              </v:line>
            </w:pict>
          </mc:Fallback>
        </mc:AlternateContent>
      </w:r>
      <w:r w:rsidR="00344395">
        <w:rPr>
          <w:rFonts w:ascii="Calibri" w:eastAsia="Calibri" w:hAnsi="Calibri" w:cs="Calibri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02406C" wp14:editId="6B4B3D3E">
                <wp:simplePos x="0" y="0"/>
                <wp:positionH relativeFrom="column">
                  <wp:posOffset>228600</wp:posOffset>
                </wp:positionH>
                <wp:positionV relativeFrom="paragraph">
                  <wp:posOffset>9525</wp:posOffset>
                </wp:positionV>
                <wp:extent cx="0" cy="2476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4B0A0" id="Straight Connector 2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.75pt" to="1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" strokecolor="#0d0d0d [3069]" strokeweight="1pt">
                <v:stroke joinstyle="miter"/>
              </v:line>
            </w:pict>
          </mc:Fallback>
        </mc:AlternateContent>
      </w:r>
      <w:r w:rsidR="00C36C81">
        <w:rPr>
          <w:rFonts w:ascii="Calibri" w:eastAsia="Calibri" w:hAnsi="Calibri" w:cs="Calibri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D9B247" wp14:editId="2DB278F5">
                <wp:simplePos x="0" y="0"/>
                <wp:positionH relativeFrom="column">
                  <wp:posOffset>228600</wp:posOffset>
                </wp:positionH>
                <wp:positionV relativeFrom="paragraph">
                  <wp:posOffset>123825</wp:posOffset>
                </wp:positionV>
                <wp:extent cx="5676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079514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9.75pt" to="4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674E999E" w14:textId="758FBD59" w:rsidR="00C36C81" w:rsidRDefault="00C36C81" w:rsidP="194AF174">
      <w:pPr>
        <w:jc w:val="both"/>
        <w:rPr>
          <w:rFonts w:ascii="Calibri" w:eastAsia="Calibri" w:hAnsi="Calibri" w:cs="Calibri"/>
          <w:lang w:val="es-ES"/>
        </w:rPr>
      </w:pPr>
    </w:p>
    <w:p w14:paraId="3015A18F" w14:textId="02059A3D" w:rsidR="00C36C81" w:rsidRDefault="00C36C81" w:rsidP="194AF174">
      <w:pPr>
        <w:jc w:val="both"/>
        <w:rPr>
          <w:rFonts w:ascii="Calibri" w:eastAsia="Calibri" w:hAnsi="Calibri" w:cs="Calibri"/>
          <w:lang w:val="es-ES"/>
        </w:rPr>
      </w:pPr>
    </w:p>
    <w:p w14:paraId="7F755416" w14:textId="02059A3D" w:rsidR="006032BB" w:rsidRDefault="006032BB" w:rsidP="009C3050">
      <w:pPr>
        <w:rPr>
          <w:lang w:val="es-ES"/>
        </w:rPr>
      </w:pPr>
    </w:p>
    <w:p w14:paraId="230B5800" w14:textId="02059A3D" w:rsidR="006821F8" w:rsidRDefault="006821F8" w:rsidP="009C3050">
      <w:pPr>
        <w:rPr>
          <w:lang w:val="es-ES"/>
        </w:rPr>
      </w:pPr>
    </w:p>
    <w:p w14:paraId="7FDF5E01" w14:textId="77777777" w:rsidR="00832467" w:rsidRDefault="00832467" w:rsidP="009C3050">
      <w:p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P=600(P/F,12%,4)</m:t>
        </m:r>
      </m:oMath>
      <w:r>
        <w:rPr>
          <w:rFonts w:eastAsiaTheme="minorEastAsia"/>
          <w:lang w:val="es-ES"/>
        </w:rPr>
        <w:t xml:space="preserve">   </w:t>
      </w:r>
      <w:r>
        <w:rPr>
          <w:rFonts w:eastAsiaTheme="minorEastAsia"/>
          <w:lang w:val="es-ES"/>
        </w:rPr>
        <w:tab/>
      </w:r>
    </w:p>
    <w:p w14:paraId="2677A71D" w14:textId="41E9F6A5" w:rsidR="00832467" w:rsidRPr="00832467" w:rsidRDefault="00832467" w:rsidP="009C3050">
      <w:pPr>
        <w:rPr>
          <w:rFonts w:ascii="Cambria Math" w:eastAsiaTheme="minorEastAsia" w:hAnsi="Cambria Math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P=600/(1+0.12)^4</m:t>
          </m:r>
        </m:oMath>
      </m:oMathPara>
    </w:p>
    <w:p w14:paraId="1DB0A3D4" w14:textId="1D895D65" w:rsidR="00832467" w:rsidRPr="00832467" w:rsidRDefault="00832467" w:rsidP="009C3050">
      <w:pPr>
        <w:rPr>
          <w:rFonts w:ascii="Cambria Math" w:eastAsiaTheme="minorEastAsia" w:hAnsi="Cambria Math"/>
          <w:lang w:val="es-ES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P=600/(1,12)^4</m:t>
          </m:r>
        </m:oMath>
      </m:oMathPara>
    </w:p>
    <w:p w14:paraId="7168BD2A" w14:textId="1749E413" w:rsidR="00832467" w:rsidRPr="00832467" w:rsidRDefault="00832467" w:rsidP="009C3050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P=381.31</m:t>
          </m:r>
        </m:oMath>
      </m:oMathPara>
    </w:p>
    <w:p w14:paraId="45B4E5AA" w14:textId="7601AE1F" w:rsidR="00832467" w:rsidRDefault="00832467" w:rsidP="009C3050">
      <w:pPr>
        <w:rPr>
          <w:rFonts w:eastAsiaTheme="minorEastAsia"/>
          <w:lang w:val="es-ES"/>
        </w:rPr>
      </w:pPr>
    </w:p>
    <w:p w14:paraId="3981C4B0" w14:textId="77777777" w:rsidR="00832467" w:rsidRDefault="00832467" w:rsidP="009C3050">
      <w:pPr>
        <w:rPr>
          <w:rFonts w:eastAsiaTheme="minorEastAsia"/>
          <w:lang w:val="es-ES"/>
        </w:rPr>
      </w:pPr>
    </w:p>
    <w:p w14:paraId="08BF69F9" w14:textId="7460EEC5" w:rsidR="00832467" w:rsidRPr="00832467" w:rsidRDefault="00832467" w:rsidP="009C3050">
      <w:pPr>
        <w:rPr>
          <w:rFonts w:ascii="Cambria Math" w:eastAsiaTheme="minorEastAsia" w:hAnsi="Cambria Math"/>
          <w:lang w:val="es-ES"/>
          <w:oMath/>
        </w:rPr>
      </w:pPr>
      <w:r w:rsidRPr="00832467">
        <w:rPr>
          <w:rFonts w:eastAsiaTheme="minorEastAsia"/>
          <w:i/>
          <w:iCs/>
          <w:lang w:val="es-ES"/>
        </w:rPr>
        <w:t xml:space="preserve">Actual menta la compañía podría desembolsar </w:t>
      </w:r>
      <w:r w:rsidRPr="00832467">
        <w:rPr>
          <w:rFonts w:eastAsiaTheme="minorEastAsia"/>
          <w:i/>
          <w:iCs/>
          <w:color w:val="4472C4" w:themeColor="accent1"/>
          <w:lang w:val="es-ES"/>
        </w:rPr>
        <w:t xml:space="preserve">381.31 </w:t>
      </w:r>
      <w:r w:rsidRPr="00832467">
        <w:rPr>
          <w:rFonts w:eastAsiaTheme="minorEastAsia"/>
          <w:i/>
          <w:iCs/>
          <w:lang w:val="es-ES"/>
        </w:rPr>
        <w:t xml:space="preserve">dólares. </w:t>
      </w:r>
    </w:p>
    <w:p w14:paraId="10606AE5" w14:textId="0D4EE36E" w:rsidR="009C3050" w:rsidRPr="009C3050" w:rsidRDefault="00435161" w:rsidP="009C3050">
      <w:pPr>
        <w:rPr>
          <w:lang w:val="es-ES"/>
        </w:rPr>
      </w:pPr>
      <w:r w:rsidRPr="2A815DC5">
        <w:rPr>
          <w:lang w:val="es-ES"/>
        </w:rPr>
        <w:br w:type="page"/>
      </w:r>
      <w:r w:rsidR="00832467">
        <w:rPr>
          <w:lang w:val="es-ES"/>
        </w:rPr>
        <w:lastRenderedPageBreak/>
        <w:t xml:space="preserve"> </w:t>
      </w:r>
    </w:p>
    <w:p w14:paraId="03B6C26C" w14:textId="420AAFFD" w:rsidR="001C6E96" w:rsidRPr="001C6E96" w:rsidRDefault="0023623E" w:rsidP="001B36A5">
      <w:pPr>
        <w:pStyle w:val="Heading1"/>
      </w:pPr>
      <w:r>
        <w:t xml:space="preserve">Ejercicio </w:t>
      </w:r>
      <w:r w:rsidR="001A3FEE">
        <w:t>2</w:t>
      </w:r>
      <w:r w:rsidR="298A0465">
        <w:t xml:space="preserve"> Richard</w:t>
      </w:r>
    </w:p>
    <w:p w14:paraId="02A46207" w14:textId="41E421BD" w:rsidR="00B47994" w:rsidRPr="00B47994" w:rsidRDefault="40B0F5F4" w:rsidP="00B47994">
      <w:pPr>
        <w:rPr>
          <w:rFonts w:ascii="Calibri" w:eastAsia="Calibri" w:hAnsi="Calibri" w:cs="Calibri"/>
        </w:rPr>
      </w:pPr>
      <w:r w:rsidRPr="40B0F5F4">
        <w:rPr>
          <w:rFonts w:ascii="Calibri" w:eastAsia="Calibri" w:hAnsi="Calibri" w:cs="Calibri"/>
        </w:rPr>
        <w:t xml:space="preserve">Sensotech, Inc., fabricante de sistemas de microelectrónica, supone que puede </w:t>
      </w:r>
      <w:r w:rsidR="2544178D" w:rsidRPr="2544178D">
        <w:rPr>
          <w:rFonts w:ascii="Calibri" w:eastAsia="Calibri" w:hAnsi="Calibri" w:cs="Calibri"/>
        </w:rPr>
        <w:t xml:space="preserve">reducir en </w:t>
      </w:r>
      <w:r w:rsidRPr="40B0F5F4">
        <w:rPr>
          <w:rFonts w:ascii="Calibri" w:eastAsia="Calibri" w:hAnsi="Calibri" w:cs="Calibri"/>
        </w:rPr>
        <w:t>un 10% que sus productos sean retirados</w:t>
      </w:r>
      <w:r w:rsidR="2544178D" w:rsidRPr="2544178D">
        <w:rPr>
          <w:rFonts w:ascii="Calibri" w:eastAsia="Calibri" w:hAnsi="Calibri" w:cs="Calibri"/>
        </w:rPr>
        <w:t xml:space="preserve"> </w:t>
      </w:r>
      <w:r w:rsidRPr="40B0F5F4">
        <w:rPr>
          <w:rFonts w:ascii="Calibri" w:eastAsia="Calibri" w:hAnsi="Calibri" w:cs="Calibri"/>
        </w:rPr>
        <w:t xml:space="preserve">del mercado si compra software nuevo </w:t>
      </w:r>
      <w:r w:rsidR="2544178D" w:rsidRPr="2544178D">
        <w:rPr>
          <w:rFonts w:ascii="Calibri" w:eastAsia="Calibri" w:hAnsi="Calibri" w:cs="Calibri"/>
        </w:rPr>
        <w:t xml:space="preserve">para </w:t>
      </w:r>
      <w:r w:rsidRPr="40B0F5F4">
        <w:rPr>
          <w:rFonts w:ascii="Calibri" w:eastAsia="Calibri" w:hAnsi="Calibri" w:cs="Calibri"/>
        </w:rPr>
        <w:t>detectar las partes</w:t>
      </w:r>
      <w:r w:rsidRPr="40B0F5F4">
        <w:rPr>
          <w:rFonts w:ascii="Calibri" w:eastAsia="Calibri" w:hAnsi="Calibri" w:cs="Calibri"/>
        </w:rPr>
        <w:t xml:space="preserve"> </w:t>
      </w:r>
      <w:r w:rsidRPr="40B0F5F4">
        <w:rPr>
          <w:rFonts w:ascii="Calibri" w:eastAsia="Calibri" w:hAnsi="Calibri" w:cs="Calibri"/>
        </w:rPr>
        <w:t>defectuosas. El costo de</w:t>
      </w:r>
      <w:r w:rsidR="2544178D" w:rsidRPr="2544178D">
        <w:rPr>
          <w:rFonts w:ascii="Calibri" w:eastAsia="Calibri" w:hAnsi="Calibri" w:cs="Calibri"/>
        </w:rPr>
        <w:t xml:space="preserve"> </w:t>
      </w:r>
      <w:r w:rsidRPr="40B0F5F4">
        <w:rPr>
          <w:rFonts w:ascii="Calibri" w:eastAsia="Calibri" w:hAnsi="Calibri" w:cs="Calibri"/>
        </w:rPr>
        <w:t>dicho software es de S$225 000. a) Cuánto</w:t>
      </w:r>
      <w:r w:rsidR="2544178D" w:rsidRPr="2544178D">
        <w:rPr>
          <w:rFonts w:ascii="Calibri" w:eastAsia="Calibri" w:hAnsi="Calibri" w:cs="Calibri"/>
        </w:rPr>
        <w:t xml:space="preserve"> </w:t>
      </w:r>
      <w:r w:rsidRPr="40B0F5F4">
        <w:rPr>
          <w:rFonts w:ascii="Calibri" w:eastAsia="Calibri" w:hAnsi="Calibri" w:cs="Calibri"/>
        </w:rPr>
        <w:t xml:space="preserve">tendría que ahorrar la compañía </w:t>
      </w:r>
      <w:r w:rsidR="4E2F99DF" w:rsidRPr="4E2F99DF">
        <w:rPr>
          <w:rFonts w:ascii="Calibri" w:eastAsia="Calibri" w:hAnsi="Calibri" w:cs="Calibri"/>
        </w:rPr>
        <w:t>anualmente</w:t>
      </w:r>
      <w:r w:rsidRPr="40B0F5F4">
        <w:rPr>
          <w:rFonts w:ascii="Calibri" w:eastAsia="Calibri" w:hAnsi="Calibri" w:cs="Calibri"/>
        </w:rPr>
        <w:t xml:space="preserve"> durante cuatro años para recuperar su </w:t>
      </w:r>
      <w:r w:rsidR="2544178D" w:rsidRPr="2544178D">
        <w:rPr>
          <w:rFonts w:ascii="Calibri" w:eastAsia="Calibri" w:hAnsi="Calibri" w:cs="Calibri"/>
        </w:rPr>
        <w:t>inversión</w:t>
      </w:r>
      <w:r w:rsidRPr="40B0F5F4">
        <w:rPr>
          <w:rFonts w:ascii="Calibri" w:eastAsia="Calibri" w:hAnsi="Calibri" w:cs="Calibri"/>
        </w:rPr>
        <w:t>, si usa una tasa mínima aceptable</w:t>
      </w:r>
      <w:r w:rsidR="2544178D" w:rsidRPr="2544178D">
        <w:rPr>
          <w:rFonts w:ascii="Calibri" w:eastAsia="Calibri" w:hAnsi="Calibri" w:cs="Calibri"/>
        </w:rPr>
        <w:t xml:space="preserve"> </w:t>
      </w:r>
      <w:r w:rsidRPr="40B0F5F4">
        <w:rPr>
          <w:rFonts w:ascii="Calibri" w:eastAsia="Calibri" w:hAnsi="Calibri" w:cs="Calibri"/>
        </w:rPr>
        <w:t>de rendimiento de 15% anual? b) Cuál fue</w:t>
      </w:r>
      <w:r w:rsidR="2544178D" w:rsidRPr="2544178D">
        <w:rPr>
          <w:rFonts w:ascii="Calibri" w:eastAsia="Calibri" w:hAnsi="Calibri" w:cs="Calibri"/>
        </w:rPr>
        <w:t xml:space="preserve"> </w:t>
      </w:r>
      <w:r w:rsidRPr="40B0F5F4">
        <w:rPr>
          <w:rFonts w:ascii="Calibri" w:eastAsia="Calibri" w:hAnsi="Calibri" w:cs="Calibri"/>
        </w:rPr>
        <w:t>el costo por año de los retiros del mercado</w:t>
      </w:r>
      <w:r w:rsidR="2544178D" w:rsidRPr="2544178D">
        <w:rPr>
          <w:rFonts w:ascii="Calibri" w:eastAsia="Calibri" w:hAnsi="Calibri" w:cs="Calibri"/>
        </w:rPr>
        <w:t xml:space="preserve"> </w:t>
      </w:r>
      <w:r w:rsidRPr="40B0F5F4">
        <w:rPr>
          <w:rFonts w:ascii="Calibri" w:eastAsia="Calibri" w:hAnsi="Calibri" w:cs="Calibri"/>
        </w:rPr>
        <w:t xml:space="preserve">antes de que se hubiera comprado el </w:t>
      </w:r>
      <w:r w:rsidR="2544178D" w:rsidRPr="2544178D">
        <w:rPr>
          <w:rFonts w:ascii="Calibri" w:eastAsia="Calibri" w:hAnsi="Calibri" w:cs="Calibri"/>
        </w:rPr>
        <w:t>software</w:t>
      </w:r>
      <w:r w:rsidRPr="40B0F5F4">
        <w:rPr>
          <w:rFonts w:ascii="Calibri" w:eastAsia="Calibri" w:hAnsi="Calibri" w:cs="Calibri"/>
        </w:rPr>
        <w:t xml:space="preserve"> si la compañía recuperó su inversión</w:t>
      </w:r>
      <w:r w:rsidR="2544178D" w:rsidRPr="2544178D">
        <w:rPr>
          <w:rFonts w:ascii="Calibri" w:eastAsia="Calibri" w:hAnsi="Calibri" w:cs="Calibri"/>
        </w:rPr>
        <w:t xml:space="preserve"> </w:t>
      </w:r>
      <w:r w:rsidRPr="40B0F5F4">
        <w:rPr>
          <w:rFonts w:ascii="Calibri" w:eastAsia="Calibri" w:hAnsi="Calibri" w:cs="Calibri"/>
        </w:rPr>
        <w:t>exactamente en cuatro años debido</w:t>
      </w:r>
      <w:r w:rsidRPr="40B0F5F4">
        <w:rPr>
          <w:rFonts w:ascii="Calibri" w:eastAsia="Calibri" w:hAnsi="Calibri" w:cs="Calibri"/>
        </w:rPr>
        <w:t xml:space="preserve"> </w:t>
      </w:r>
      <w:r w:rsidRPr="40B0F5F4">
        <w:rPr>
          <w:rFonts w:ascii="Calibri" w:eastAsia="Calibri" w:hAnsi="Calibri" w:cs="Calibri"/>
        </w:rPr>
        <w:t>a la</w:t>
      </w:r>
      <w:r w:rsidR="5D8F37EB" w:rsidRPr="5D8F37EB">
        <w:rPr>
          <w:rFonts w:ascii="Calibri" w:eastAsia="Calibri" w:hAnsi="Calibri" w:cs="Calibri"/>
        </w:rPr>
        <w:t xml:space="preserve"> </w:t>
      </w:r>
      <w:r w:rsidR="4E2F99DF" w:rsidRPr="4E2F99DF">
        <w:rPr>
          <w:rFonts w:ascii="Calibri" w:eastAsia="Calibri" w:hAnsi="Calibri" w:cs="Calibri"/>
        </w:rPr>
        <w:t>reducción</w:t>
      </w:r>
      <w:r w:rsidR="5D8F37EB" w:rsidRPr="5D8F37EB">
        <w:rPr>
          <w:rFonts w:ascii="Calibri" w:eastAsia="Calibri" w:hAnsi="Calibri" w:cs="Calibri"/>
        </w:rPr>
        <w:t xml:space="preserve"> del 10%?</w:t>
      </w:r>
    </w:p>
    <w:p w14:paraId="3220E6DA" w14:textId="49DFE34B" w:rsidR="686584CC" w:rsidRDefault="686584CC" w:rsidP="686584CC">
      <w:pPr>
        <w:jc w:val="both"/>
        <w:rPr>
          <w:rFonts w:ascii="Calibri" w:eastAsia="Calibri" w:hAnsi="Calibri" w:cs="Calibri"/>
          <w:lang w:val="es-ES"/>
        </w:rPr>
      </w:pPr>
    </w:p>
    <w:p w14:paraId="49155238" w14:textId="07443A1F" w:rsidR="686584CC" w:rsidRDefault="686584CC" w:rsidP="686584CC">
      <w:pPr>
        <w:jc w:val="both"/>
        <w:rPr>
          <w:rFonts w:ascii="Calibri" w:eastAsia="Calibri" w:hAnsi="Calibri" w:cs="Calibri"/>
          <w:lang w:val="es-ES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0E66DF31" wp14:editId="1B8D2369">
                <wp:extent cx="228600" cy="257175"/>
                <wp:effectExtent l="0" t="0" r="0" b="9525"/>
                <wp:docPr id="1045026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F59B19" w14:textId="77777777" w:rsidR="00C51F0D" w:rsidRDefault="00C51F0D" w:rsidP="00C51F0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6DF31" id="Text Box 16" o:spid="_x0000_s1031" type="#_x0000_t202" style="width:18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" fillcolor="white [3201]" stroked="f" strokeweight=".5pt">
                <v:textbox>
                  <w:txbxContent>
                    <w:p w14:paraId="15F59B19" w14:textId="77777777" w:rsidR="00C51F0D" w:rsidRDefault="00C51F0D" w:rsidP="00C51F0D">
                      <w: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10942700" wp14:editId="1EA8D2CA">
                <wp:extent cx="228600" cy="257175"/>
                <wp:effectExtent l="0" t="0" r="0" b="9525"/>
                <wp:docPr id="129665139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BD6EA" w14:textId="77777777" w:rsidR="00C51F0D" w:rsidRDefault="00C51F0D" w:rsidP="00C51F0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942700" id="Text Box 17" o:spid="_x0000_s1032" type="#_x0000_t202" style="width:18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" fillcolor="white [3201]" stroked="f" strokeweight=".5pt">
                <v:textbox>
                  <w:txbxContent>
                    <w:p w14:paraId="0A4BD6EA" w14:textId="77777777" w:rsidR="00C51F0D" w:rsidRDefault="00C51F0D" w:rsidP="00C51F0D">
                      <w: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4DAB542B" wp14:editId="40C8C5B8">
                <wp:extent cx="228600" cy="257175"/>
                <wp:effectExtent l="0" t="0" r="0" b="9525"/>
                <wp:docPr id="123710730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097C4" w14:textId="77777777" w:rsidR="00C51F0D" w:rsidRDefault="00C51F0D" w:rsidP="00C51F0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AB542B" id="Text Box 18" o:spid="_x0000_s1033" type="#_x0000_t202" style="width:18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" fillcolor="white [3201]" stroked="f" strokeweight=".5pt">
                <v:textbox>
                  <w:txbxContent>
                    <w:p w14:paraId="1A8097C4" w14:textId="77777777" w:rsidR="00C51F0D" w:rsidRDefault="00C51F0D" w:rsidP="00C51F0D">
                      <w: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71560459" wp14:editId="0BF1C8BD">
                <wp:extent cx="228600" cy="257175"/>
                <wp:effectExtent l="0" t="0" r="0" b="9525"/>
                <wp:docPr id="49879095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4AFBFD" w14:textId="77777777" w:rsidR="00C51F0D" w:rsidRDefault="00C51F0D" w:rsidP="00C51F0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560459" id="Text Box 19" o:spid="_x0000_s1034" type="#_x0000_t202" style="width:18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" fillcolor="white [3201]" stroked="f" strokeweight=".5pt">
                <v:textbox>
                  <w:txbxContent>
                    <w:p w14:paraId="524AFBFD" w14:textId="77777777" w:rsidR="00C51F0D" w:rsidRDefault="00C51F0D" w:rsidP="00C51F0D">
                      <w: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55AEBE9E" wp14:editId="2BD3A9F0">
                <wp:extent cx="228600" cy="257175"/>
                <wp:effectExtent l="0" t="0" r="0" b="9525"/>
                <wp:docPr id="93676582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2052F" w14:textId="77777777" w:rsidR="00C51F0D" w:rsidRDefault="00C51F0D" w:rsidP="00C51F0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AEBE9E" id="Text Box 20" o:spid="_x0000_s1035" type="#_x0000_t202" style="width:18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" fillcolor="white [3201]" stroked="f" strokeweight=".5pt">
                <v:textbox>
                  <w:txbxContent>
                    <w:p w14:paraId="21B2052F" w14:textId="77777777" w:rsidR="00C51F0D" w:rsidRDefault="00C51F0D" w:rsidP="00C51F0D">
                      <w: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722B1D4C" wp14:editId="7B0FE6E4">
                <wp:extent cx="0" cy="247650"/>
                <wp:effectExtent l="0" t="0" r="38100" b="19050"/>
                <wp:docPr id="164542289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59302" id="Straight Connector 2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" strokecolor="#0d0d0d [3069]" strokeweight="1pt">
                <v:stroke joinstyle="miter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2C19A374" wp14:editId="6EA05EE5">
                <wp:extent cx="0" cy="247650"/>
                <wp:effectExtent l="0" t="0" r="38100" b="19050"/>
                <wp:docPr id="206491561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21AE63" id="Straight Connector 2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" strokecolor="#0d0d0d [3069]" strokeweight="1pt">
                <v:stroke joinstyle="miter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19657B84" wp14:editId="65404866">
                <wp:extent cx="5676900" cy="0"/>
                <wp:effectExtent l="0" t="0" r="0" b="0"/>
                <wp:docPr id="201206389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CEE66F" id="Straight Connector 2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23E20DDF" w14:textId="0964B3BE" w:rsidR="686584CC" w:rsidRDefault="686584CC" w:rsidP="686584CC">
      <w:pPr>
        <w:jc w:val="both"/>
        <w:rPr>
          <w:rFonts w:ascii="Calibri" w:eastAsia="Calibri" w:hAnsi="Calibri" w:cs="Calibri"/>
          <w:lang w:val="es-ES"/>
        </w:rPr>
      </w:pPr>
    </w:p>
    <w:p w14:paraId="18419C63" w14:textId="4DE42881" w:rsidR="686584CC" w:rsidRDefault="686584CC" w:rsidP="686584CC">
      <w:pPr>
        <w:rPr>
          <w:rFonts w:ascii="Calibri" w:eastAsia="Calibri" w:hAnsi="Calibri" w:cs="Calibri"/>
        </w:rPr>
      </w:pPr>
    </w:p>
    <w:p w14:paraId="43BF114E" w14:textId="77777777" w:rsidR="001B36A5" w:rsidRDefault="001B36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271D2F5" w14:textId="5145E86E" w:rsidR="002C6DBC" w:rsidRPr="002C6DBC" w:rsidRDefault="3D4D21F9" w:rsidP="001B36A5">
      <w:pPr>
        <w:pStyle w:val="Heading1"/>
      </w:pPr>
      <w:r>
        <w:lastRenderedPageBreak/>
        <w:t>Ejercicio 3</w:t>
      </w:r>
    </w:p>
    <w:p w14:paraId="4C3C5687" w14:textId="75D6CFF9" w:rsidR="6B1BEF7F" w:rsidRDefault="6B1BEF7F">
      <w:pPr>
        <w:rPr>
          <w:rFonts w:ascii="Calibri" w:eastAsia="Calibri" w:hAnsi="Calibri" w:cs="Calibri"/>
        </w:rPr>
      </w:pPr>
      <w:r w:rsidRPr="6B1BEF7F">
        <w:rPr>
          <w:rFonts w:ascii="Calibri" w:eastAsia="Calibri" w:hAnsi="Calibri" w:cs="Calibri"/>
        </w:rPr>
        <w:t xml:space="preserve">V-Tek Systems es un fabricante de </w:t>
      </w:r>
      <w:r w:rsidR="243AEBDE" w:rsidRPr="243AEBDE">
        <w:rPr>
          <w:rFonts w:ascii="Calibri" w:eastAsia="Calibri" w:hAnsi="Calibri" w:cs="Calibri"/>
        </w:rPr>
        <w:t>compactadores</w:t>
      </w:r>
      <w:r w:rsidRPr="6B1BEF7F">
        <w:rPr>
          <w:rFonts w:ascii="Calibri" w:eastAsia="Calibri" w:hAnsi="Calibri" w:cs="Calibri"/>
        </w:rPr>
        <w:t xml:space="preserve"> verticales, y analiza sus </w:t>
      </w:r>
      <w:r w:rsidR="243AEBDE" w:rsidRPr="243AEBDE">
        <w:rPr>
          <w:rFonts w:ascii="Calibri" w:eastAsia="Calibri" w:hAnsi="Calibri" w:cs="Calibri"/>
        </w:rPr>
        <w:t>requerimientos</w:t>
      </w:r>
      <w:r w:rsidRPr="6B1BEF7F">
        <w:rPr>
          <w:rFonts w:ascii="Calibri" w:eastAsia="Calibri" w:hAnsi="Calibri" w:cs="Calibri"/>
        </w:rPr>
        <w:t xml:space="preserve"> de flujo de efectivo para los próximos</w:t>
      </w:r>
      <w:r w:rsidR="243AEBDE" w:rsidRPr="243AEBDE">
        <w:rPr>
          <w:rFonts w:ascii="Calibri" w:eastAsia="Calibri" w:hAnsi="Calibri" w:cs="Calibri"/>
        </w:rPr>
        <w:t xml:space="preserve"> </w:t>
      </w:r>
      <w:r w:rsidRPr="6B1BEF7F">
        <w:rPr>
          <w:rFonts w:ascii="Calibri" w:eastAsia="Calibri" w:hAnsi="Calibri" w:cs="Calibri"/>
        </w:rPr>
        <w:t>cinco años. La compañía espera reemplazar</w:t>
      </w:r>
      <w:r w:rsidR="243AEBDE" w:rsidRPr="243AEBDE">
        <w:rPr>
          <w:rFonts w:ascii="Calibri" w:eastAsia="Calibri" w:hAnsi="Calibri" w:cs="Calibri"/>
        </w:rPr>
        <w:t xml:space="preserve"> </w:t>
      </w:r>
      <w:r w:rsidRPr="6B1BEF7F">
        <w:rPr>
          <w:rFonts w:ascii="Calibri" w:eastAsia="Calibri" w:hAnsi="Calibri" w:cs="Calibri"/>
        </w:rPr>
        <w:t xml:space="preserve">máquinas de oficina y equipo de </w:t>
      </w:r>
      <w:r w:rsidR="4E2F99DF" w:rsidRPr="4E2F99DF">
        <w:rPr>
          <w:rFonts w:ascii="Calibri" w:eastAsia="Calibri" w:hAnsi="Calibri" w:cs="Calibri"/>
        </w:rPr>
        <w:t>computación</w:t>
      </w:r>
      <w:r w:rsidRPr="6B1BEF7F">
        <w:rPr>
          <w:rFonts w:ascii="Calibri" w:eastAsia="Calibri" w:hAnsi="Calibri" w:cs="Calibri"/>
        </w:rPr>
        <w:t xml:space="preserve"> en varios momentos durante los cinco</w:t>
      </w:r>
      <w:r w:rsidR="4E2F99DF" w:rsidRPr="4E2F99DF">
        <w:rPr>
          <w:rFonts w:ascii="Calibri" w:eastAsia="Calibri" w:hAnsi="Calibri" w:cs="Calibri"/>
        </w:rPr>
        <w:t xml:space="preserve"> </w:t>
      </w:r>
      <w:r w:rsidRPr="6B1BEF7F">
        <w:rPr>
          <w:rFonts w:ascii="Calibri" w:eastAsia="Calibri" w:hAnsi="Calibri" w:cs="Calibri"/>
        </w:rPr>
        <w:t xml:space="preserve">años del periodo de planeación. </w:t>
      </w:r>
      <w:r w:rsidR="3412A47E" w:rsidRPr="3412A47E">
        <w:rPr>
          <w:rFonts w:ascii="Calibri" w:eastAsia="Calibri" w:hAnsi="Calibri" w:cs="Calibri"/>
        </w:rPr>
        <w:t>Específicamente</w:t>
      </w:r>
      <w:r w:rsidRPr="6B1BEF7F">
        <w:rPr>
          <w:rFonts w:ascii="Calibri" w:eastAsia="Calibri" w:hAnsi="Calibri" w:cs="Calibri"/>
        </w:rPr>
        <w:t>, la empresa espera gastar $900 000</w:t>
      </w:r>
      <w:r w:rsidR="4E2F99DF" w:rsidRPr="4E2F99DF">
        <w:rPr>
          <w:rFonts w:ascii="Calibri" w:eastAsia="Calibri" w:hAnsi="Calibri" w:cs="Calibri"/>
        </w:rPr>
        <w:t xml:space="preserve"> </w:t>
      </w:r>
      <w:r w:rsidRPr="6B1BEF7F">
        <w:rPr>
          <w:rFonts w:ascii="Calibri" w:eastAsia="Calibri" w:hAnsi="Calibri" w:cs="Calibri"/>
        </w:rPr>
        <w:t>dentro de dos años, $8 000 dentro de tres, y</w:t>
      </w:r>
      <w:r w:rsidR="4E2F99DF" w:rsidRPr="4E2F99DF">
        <w:rPr>
          <w:rFonts w:ascii="Calibri" w:eastAsia="Calibri" w:hAnsi="Calibri" w:cs="Calibri"/>
        </w:rPr>
        <w:t xml:space="preserve"> </w:t>
      </w:r>
      <w:r w:rsidRPr="6B1BEF7F">
        <w:rPr>
          <w:rFonts w:ascii="Calibri" w:eastAsia="Calibri" w:hAnsi="Calibri" w:cs="Calibri"/>
        </w:rPr>
        <w:t xml:space="preserve">$5 000 dentro de cinco. Cuál es el valor </w:t>
      </w:r>
      <w:r w:rsidR="4E2F99DF" w:rsidRPr="4E2F99DF">
        <w:rPr>
          <w:rFonts w:ascii="Calibri" w:eastAsia="Calibri" w:hAnsi="Calibri" w:cs="Calibri"/>
        </w:rPr>
        <w:t>presente</w:t>
      </w:r>
      <w:r w:rsidRPr="6B1BEF7F">
        <w:rPr>
          <w:rFonts w:ascii="Calibri" w:eastAsia="Calibri" w:hAnsi="Calibri" w:cs="Calibri"/>
        </w:rPr>
        <w:t xml:space="preserve"> de los gastos planeado con una tasa</w:t>
      </w:r>
      <w:r w:rsidR="4E2F99DF" w:rsidRPr="4E2F99DF">
        <w:rPr>
          <w:rFonts w:ascii="Calibri" w:eastAsia="Calibri" w:hAnsi="Calibri" w:cs="Calibri"/>
        </w:rPr>
        <w:t xml:space="preserve"> </w:t>
      </w:r>
      <w:r w:rsidRPr="6B1BEF7F">
        <w:rPr>
          <w:rFonts w:ascii="Calibri" w:eastAsia="Calibri" w:hAnsi="Calibri" w:cs="Calibri"/>
        </w:rPr>
        <w:t>de interés de 10% anual?</w:t>
      </w:r>
    </w:p>
    <w:p w14:paraId="0B5CD1A1" w14:textId="6C9907DD" w:rsidR="6B1BEF7F" w:rsidRDefault="6B1BEF7F" w:rsidP="6B1BEF7F"/>
    <w:p w14:paraId="72E9502A" w14:textId="6C9907DD" w:rsidR="00713EB4" w:rsidRDefault="00713EB4">
      <w:pPr>
        <w:rPr>
          <w:rStyle w:val="Heading1Char"/>
        </w:rPr>
      </w:pPr>
      <w:r>
        <w:rPr>
          <w:rStyle w:val="Heading1Char"/>
        </w:rPr>
        <w:br w:type="page"/>
      </w:r>
    </w:p>
    <w:p w14:paraId="2C8E352E" w14:textId="360B8490" w:rsidR="4002F439" w:rsidRDefault="5A9BC3CF" w:rsidP="5A9BC3CF">
      <w:pPr>
        <w:rPr>
          <w:b/>
          <w:bCs/>
          <w:color w:val="FF0000"/>
          <w:sz w:val="36"/>
          <w:szCs w:val="36"/>
          <w:highlight w:val="yellow"/>
        </w:rPr>
      </w:pPr>
      <w:r w:rsidRPr="00713EB4">
        <w:rPr>
          <w:rStyle w:val="Heading1Char"/>
        </w:rPr>
        <w:lastRenderedPageBreak/>
        <w:t>Ejercicio 4</w:t>
      </w:r>
      <w:r w:rsidRPr="5A9BC3CF">
        <w:rPr>
          <w:color w:val="FF0000"/>
        </w:rPr>
        <w:t xml:space="preserve"> </w:t>
      </w:r>
      <w:r w:rsidRPr="5A9BC3CF">
        <w:rPr>
          <w:b/>
          <w:bCs/>
          <w:color w:val="FF0000"/>
          <w:sz w:val="36"/>
          <w:szCs w:val="36"/>
          <w:highlight w:val="yellow"/>
        </w:rPr>
        <w:t>Alexander</w:t>
      </w:r>
    </w:p>
    <w:p w14:paraId="64AFBAA4" w14:textId="24409E2E" w:rsidR="003555E5" w:rsidRPr="003555E5" w:rsidRDefault="4002F439" w:rsidP="003555E5">
      <w:pPr>
        <w:rPr>
          <w:rFonts w:ascii="Calibri" w:eastAsia="Calibri" w:hAnsi="Calibri" w:cs="Calibri"/>
        </w:rPr>
      </w:pPr>
      <w:r w:rsidRPr="4002F439">
        <w:rPr>
          <w:rFonts w:ascii="Calibri" w:eastAsia="Calibri" w:hAnsi="Calibri" w:cs="Calibri"/>
        </w:rPr>
        <w:t>Southwestern Moving and Storage quiere</w:t>
      </w:r>
      <w:r w:rsidR="5A9BC3CF" w:rsidRPr="5A9BC3CF">
        <w:rPr>
          <w:rFonts w:ascii="Calibri" w:eastAsia="Calibri" w:hAnsi="Calibri" w:cs="Calibri"/>
        </w:rPr>
        <w:t xml:space="preserve"> </w:t>
      </w:r>
      <w:r w:rsidRPr="4002F439">
        <w:rPr>
          <w:rFonts w:ascii="Calibri" w:eastAsia="Calibri" w:hAnsi="Calibri" w:cs="Calibri"/>
        </w:rPr>
        <w:t>tener dinero suficiente para comprar un</w:t>
      </w:r>
      <w:r w:rsidR="5A9BC3CF" w:rsidRPr="5A9BC3CF">
        <w:rPr>
          <w:rFonts w:ascii="Calibri" w:eastAsia="Calibri" w:hAnsi="Calibri" w:cs="Calibri"/>
        </w:rPr>
        <w:t xml:space="preserve"> </w:t>
      </w:r>
      <w:r w:rsidRPr="4002F439">
        <w:rPr>
          <w:rFonts w:ascii="Calibri" w:eastAsia="Calibri" w:hAnsi="Calibri" w:cs="Calibri"/>
        </w:rPr>
        <w:t>tractocamión nuevo dentro de tres años. Si</w:t>
      </w:r>
      <w:r w:rsidR="5A9BC3CF" w:rsidRPr="5A9BC3CF">
        <w:rPr>
          <w:rFonts w:ascii="Calibri" w:eastAsia="Calibri" w:hAnsi="Calibri" w:cs="Calibri"/>
        </w:rPr>
        <w:t xml:space="preserve"> </w:t>
      </w:r>
      <w:r w:rsidRPr="4002F439">
        <w:rPr>
          <w:rFonts w:ascii="Calibri" w:eastAsia="Calibri" w:hAnsi="Calibri" w:cs="Calibri"/>
        </w:rPr>
        <w:t>la unidad costará $250 000, cuánto debe</w:t>
      </w:r>
      <w:r w:rsidR="5A9BC3CF" w:rsidRPr="5A9BC3CF">
        <w:rPr>
          <w:rFonts w:ascii="Calibri" w:eastAsia="Calibri" w:hAnsi="Calibri" w:cs="Calibri"/>
        </w:rPr>
        <w:t xml:space="preserve"> </w:t>
      </w:r>
      <w:r w:rsidRPr="4002F439">
        <w:rPr>
          <w:rFonts w:ascii="Calibri" w:eastAsia="Calibri" w:hAnsi="Calibri" w:cs="Calibri"/>
        </w:rPr>
        <w:t>reservar cada año la compañía si la cuenta</w:t>
      </w:r>
      <w:r w:rsidR="243AEBDE" w:rsidRPr="243AEBDE">
        <w:rPr>
          <w:rFonts w:ascii="Calibri" w:eastAsia="Calibri" w:hAnsi="Calibri" w:cs="Calibri"/>
        </w:rPr>
        <w:t xml:space="preserve"> </w:t>
      </w:r>
      <w:r w:rsidRPr="4002F439">
        <w:rPr>
          <w:rFonts w:ascii="Calibri" w:eastAsia="Calibri" w:hAnsi="Calibri" w:cs="Calibri"/>
        </w:rPr>
        <w:t>rinde 9% al año?</w:t>
      </w:r>
    </w:p>
    <w:p w14:paraId="6151E1F4" w14:textId="25945227" w:rsidR="00466D3A" w:rsidRPr="00C55A0B" w:rsidRDefault="00163DE4" w:rsidP="007245E6">
      <w:pPr>
        <w:ind w:left="720" w:firstLine="720"/>
        <w:jc w:val="center"/>
        <w:rPr>
          <w:rFonts w:ascii="Cambria Math" w:eastAsia="Calibri" w:hAnsi="Cambria Math" w:cs="Calibri"/>
          <w:color w:val="FF000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f=250 000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="Calibri" w:hAnsi="Cambria Math" w:cs="Calibri"/>
            </w:rPr>
            <m:t>i=0.09</m:t>
          </m:r>
        </m:oMath>
      </m:oMathPara>
    </w:p>
    <w:p w14:paraId="3452E306" w14:textId="24BC744D" w:rsidR="007245E6" w:rsidRPr="007245E6" w:rsidRDefault="009F6DF2" w:rsidP="007245E6">
      <w:pPr>
        <w:rPr>
          <w:rFonts w:ascii="Calibri" w:eastAsia="Calibri" w:hAnsi="Calibri" w:cs="Calibri"/>
        </w:rPr>
      </w:pPr>
      <w:r w:rsidRPr="009F6DF2">
        <w:rPr>
          <w:rFonts w:ascii="Calibri" w:eastAsia="Calibri" w:hAnsi="Calibri" w:cs="Calibri"/>
          <w:noProof/>
        </w:rPr>
        <w:drawing>
          <wp:inline distT="0" distB="0" distL="0" distR="0" wp14:anchorId="6CC6802B" wp14:editId="0CF80FE0">
            <wp:extent cx="5943600" cy="1177290"/>
            <wp:effectExtent l="0" t="0" r="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C9B1" w14:textId="1159BDF3" w:rsidR="00B328BC" w:rsidRPr="00B328BC" w:rsidRDefault="00B328BC" w:rsidP="00287826">
      <w:pPr>
        <w:rPr>
          <w:rFonts w:ascii="Calibri" w:eastAsia="Calibri" w:hAnsi="Calibri" w:cs="Calibri"/>
          <w:color w:val="FF0000"/>
        </w:rPr>
      </w:pPr>
    </w:p>
    <w:p w14:paraId="3922484C" w14:textId="1159BDF3" w:rsidR="00B328BC" w:rsidRPr="00B328BC" w:rsidRDefault="00B328BC" w:rsidP="00287826">
      <w:pPr>
        <w:rPr>
          <w:rFonts w:ascii="Calibri" w:eastAsia="Calibri" w:hAnsi="Calibri" w:cs="Calibri"/>
        </w:rPr>
      </w:pPr>
    </w:p>
    <w:p w14:paraId="17805031" w14:textId="59AF7A3B" w:rsidR="00163DE4" w:rsidRPr="00163DE4" w:rsidRDefault="00163DE4" w:rsidP="2451E831">
      <w:pPr>
        <w:rPr>
          <w:rFonts w:ascii="Calibri" w:eastAsia="Calibri" w:hAnsi="Calibri" w:cs="Calibri"/>
          <w:color w:val="FF0000"/>
        </w:rPr>
      </w:pPr>
    </w:p>
    <w:p w14:paraId="2CCFD6C7" w14:textId="4FD484A8" w:rsidR="00163DE4" w:rsidRPr="00163DE4" w:rsidRDefault="00163DE4" w:rsidP="2451E831">
      <w:pPr>
        <w:jc w:val="center"/>
        <w:rPr>
          <w:rFonts w:ascii="Calibri" w:eastAsia="Calibri" w:hAnsi="Calibri" w:cs="Calibri"/>
          <w:color w:val="FF0000"/>
        </w:rPr>
      </w:pPr>
    </w:p>
    <w:p w14:paraId="640D5E52" w14:textId="61F9D018" w:rsidR="006C6941" w:rsidRPr="006C6941" w:rsidRDefault="006C6941">
      <w:pPr>
        <w:rPr>
          <w:rFonts w:ascii="Calibri" w:eastAsia="Calibri" w:hAnsi="Calibri" w:cs="Calibri"/>
          <w:color w:val="FF0000"/>
        </w:rPr>
      </w:pPr>
    </w:p>
    <w:p w14:paraId="5DD0AFCE" w14:textId="71EF8580" w:rsidR="006C6941" w:rsidRPr="006C6941" w:rsidRDefault="006C6941">
      <w:pPr>
        <w:rPr>
          <w:rFonts w:ascii="Calibri" w:eastAsia="Calibri" w:hAnsi="Calibri" w:cs="Calibri"/>
          <w:color w:val="FF0000"/>
        </w:rPr>
      </w:pPr>
    </w:p>
    <w:p w14:paraId="457DA19C" w14:textId="1DB8E8F4" w:rsidR="00C51F0D" w:rsidRDefault="00C51F0D" w:rsidP="00C51F0D">
      <w:pPr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3E20B3B" wp14:editId="00396BBB">
                <wp:simplePos x="0" y="0"/>
                <wp:positionH relativeFrom="column">
                  <wp:posOffset>4352925</wp:posOffset>
                </wp:positionH>
                <wp:positionV relativeFrom="paragraph">
                  <wp:posOffset>276225</wp:posOffset>
                </wp:positionV>
                <wp:extent cx="0" cy="2476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CE0BD" id="Straight Connector 13" o:spid="_x0000_s1026" style="position:absolute;flip:y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21.75pt" to="342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E28BB7C" wp14:editId="35E682FB">
                <wp:simplePos x="0" y="0"/>
                <wp:positionH relativeFrom="column">
                  <wp:posOffset>1428750</wp:posOffset>
                </wp:positionH>
                <wp:positionV relativeFrom="paragraph">
                  <wp:posOffset>275590</wp:posOffset>
                </wp:positionV>
                <wp:extent cx="0" cy="24765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F06A9" id="Straight Connector 14" o:spid="_x0000_s1026" style="position:absolute;flip:y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1.7pt" to="112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F1B22A5" wp14:editId="673BAACE">
                <wp:simplePos x="0" y="0"/>
                <wp:positionH relativeFrom="column">
                  <wp:posOffset>2914650</wp:posOffset>
                </wp:positionH>
                <wp:positionV relativeFrom="paragraph">
                  <wp:posOffset>276225</wp:posOffset>
                </wp:positionV>
                <wp:extent cx="0" cy="24765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F32D8" id="Straight Connector 15" o:spid="_x0000_s1026" style="position:absolute;flip:y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21.75pt" to="229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" strokecolor="#0d0d0d [3069]" strokeweight="1pt">
                <v:stroke joinstyle="miter"/>
              </v:line>
            </w:pict>
          </mc:Fallback>
        </mc:AlternateContent>
      </w:r>
    </w:p>
    <w:p w14:paraId="7FADA6B9" w14:textId="1A7E2388" w:rsidR="00C51F0D" w:rsidRDefault="00D22BC2" w:rsidP="00D22BC2">
      <w:pPr>
        <w:jc w:val="center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409451E" wp14:editId="544A59E8">
                <wp:simplePos x="0" y="0"/>
                <wp:positionH relativeFrom="column">
                  <wp:posOffset>228600</wp:posOffset>
                </wp:positionH>
                <wp:positionV relativeFrom="paragraph">
                  <wp:posOffset>121284</wp:posOffset>
                </wp:positionV>
                <wp:extent cx="413385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3ADD0" id="Straight Connector 23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9.55pt" to="343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ins w:id="0" w:author="Kevin Saucedo">
        <w:r w:rsidR="00B47994" w:rsidRPr="00B47994">
          <w:rPr>
            <w:rFonts w:ascii="Calibri" w:eastAsia="Calibri" w:hAnsi="Calibri" w:cs="Calibri"/>
            <w:lang w:val="es-ES"/>
          </w:rPr>
          <mc:AlternateContent>
            <mc:Choice Requires="wps">
              <w:drawing>
                <wp:anchor distT="0" distB="0" distL="114300" distR="114300" simplePos="0" relativeHeight="251658261" behindDoc="0" locked="0" layoutInCell="1" allowOverlap="1" wp14:anchorId="594745AF" wp14:editId="46D008DA">
                  <wp:simplePos x="0" y="0"/>
                  <wp:positionH relativeFrom="column">
                    <wp:posOffset>2000250</wp:posOffset>
                  </wp:positionH>
                  <wp:positionV relativeFrom="paragraph">
                    <wp:posOffset>228600</wp:posOffset>
                  </wp:positionV>
                  <wp:extent cx="228600" cy="257175"/>
                  <wp:effectExtent l="0" t="0" r="0" b="9525"/>
                  <wp:wrapNone/>
                  <wp:docPr id="36" name="Text Box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138CFB" w14:textId="355B4CDE" w:rsidR="00B47994" w:rsidRDefault="00B47994" w:rsidP="00B47994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94745AF" id="Text Box 36" o:spid="_x0000_s1036" type="#_x0000_t202" style="position:absolute;left:0;text-align:left;margin-left:157.5pt;margin-top:18pt;width:18pt;height:20.2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" fillcolor="white [3201]" stroked="f" strokeweight=".5pt">
                  <v:textbox>
                    <w:txbxContent>
                      <w:p w14:paraId="07138CFB" w14:textId="355B4CDE" w:rsidR="00B47994" w:rsidRDefault="00B47994" w:rsidP="00B47994">
                        <w:r>
                          <w:t>4</w:t>
                        </w:r>
                      </w:p>
                    </w:txbxContent>
                  </v:textbox>
                </v:shape>
              </w:pict>
            </mc:Fallback>
          </mc:AlternateContent>
        </w:r>
      </w:ins>
      <w:r w:rsidR="00B47994" w:rsidRPr="00B47994">
        <w:rPr>
          <w:rFonts w:ascii="Calibri" w:eastAsia="Calibri" w:hAnsi="Calibri" w:cs="Calibri"/>
          <w:lang w:val="es-E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F8FDD84" wp14:editId="2ABD01E2">
                <wp:simplePos x="0" y="0"/>
                <wp:positionH relativeFrom="column">
                  <wp:posOffset>685800</wp:posOffset>
                </wp:positionH>
                <wp:positionV relativeFrom="paragraph">
                  <wp:posOffset>238125</wp:posOffset>
                </wp:positionV>
                <wp:extent cx="228600" cy="2571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59282" w14:textId="191F3DCD" w:rsidR="00B47994" w:rsidRDefault="00B47994" w:rsidP="00B479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DD84" id="Text Box 25" o:spid="_x0000_s1037" type="#_x0000_t202" style="position:absolute;left:0;text-align:left;margin-left:54pt;margin-top:18.75pt;width:18pt;height:20.2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" fillcolor="white [3201]" stroked="f" strokeweight=".5pt">
                <v:textbox>
                  <w:txbxContent>
                    <w:p w14:paraId="16859282" w14:textId="191F3DCD" w:rsidR="00B47994" w:rsidRDefault="00B47994" w:rsidP="00B47994"/>
                  </w:txbxContent>
                </v:textbox>
              </v:shape>
            </w:pict>
          </mc:Fallback>
        </mc:AlternateContent>
      </w:r>
      <w:r w:rsidR="00C51F0D"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ACB40E0" wp14:editId="23448169">
                <wp:simplePos x="0" y="0"/>
                <wp:positionH relativeFrom="column">
                  <wp:posOffset>1314450</wp:posOffset>
                </wp:positionH>
                <wp:positionV relativeFrom="paragraph">
                  <wp:posOffset>247650</wp:posOffset>
                </wp:positionV>
                <wp:extent cx="228600" cy="257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789188" w14:textId="5E92ADAC" w:rsidR="00F53EC6" w:rsidRDefault="00D22BC2" w:rsidP="00C51F0D">
                            <w:r>
                              <w:t>1</w:t>
                            </w:r>
                          </w:p>
                          <w:p w14:paraId="2168B19D" w14:textId="1985A03F" w:rsidR="00C51F0D" w:rsidRDefault="00B47994" w:rsidP="00C51F0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B40E0" id="_x0000_s1038" type="#_x0000_t202" style="position:absolute;left:0;text-align:left;margin-left:103.5pt;margin-top:19.5pt;width:18pt;height:20.2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" fillcolor="white [3201]" stroked="f" strokeweight=".5pt">
                <v:textbox>
                  <w:txbxContent>
                    <w:p w14:paraId="7B789188" w14:textId="5E92ADAC" w:rsidR="00F53EC6" w:rsidRDefault="00D22BC2" w:rsidP="00C51F0D">
                      <w:r>
                        <w:t>1</w:t>
                      </w:r>
                    </w:p>
                    <w:p w14:paraId="2168B19D" w14:textId="1985A03F" w:rsidR="00C51F0D" w:rsidRDefault="00B47994" w:rsidP="00C51F0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51F0D"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531B839" wp14:editId="16255BE9">
                <wp:simplePos x="0" y="0"/>
                <wp:positionH relativeFrom="column">
                  <wp:posOffset>2800350</wp:posOffset>
                </wp:positionH>
                <wp:positionV relativeFrom="paragraph">
                  <wp:posOffset>247650</wp:posOffset>
                </wp:positionV>
                <wp:extent cx="228600" cy="2571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BA3D3" w14:textId="3C1D9546" w:rsidR="00F53EC6" w:rsidRDefault="00D22BC2" w:rsidP="00C51F0D">
                            <w:r>
                              <w:t>2</w:t>
                            </w:r>
                          </w:p>
                          <w:p w14:paraId="0F0FF0B7" w14:textId="3661463D" w:rsidR="00C51F0D" w:rsidRDefault="00B47994" w:rsidP="00C51F0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B839" id="_x0000_s1039" type="#_x0000_t202" style="position:absolute;left:0;text-align:left;margin-left:220.5pt;margin-top:19.5pt;width:18pt;height:20.2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" fillcolor="white [3201]" stroked="f" strokeweight=".5pt">
                <v:textbox>
                  <w:txbxContent>
                    <w:p w14:paraId="50CBA3D3" w14:textId="3C1D9546" w:rsidR="00F53EC6" w:rsidRDefault="00D22BC2" w:rsidP="00C51F0D">
                      <w:r>
                        <w:t>2</w:t>
                      </w:r>
                    </w:p>
                    <w:p w14:paraId="0F0FF0B7" w14:textId="3661463D" w:rsidR="00C51F0D" w:rsidRDefault="00B47994" w:rsidP="00C51F0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51F0D"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4211D2F" wp14:editId="3243A70D">
                <wp:simplePos x="0" y="0"/>
                <wp:positionH relativeFrom="column">
                  <wp:posOffset>4248150</wp:posOffset>
                </wp:positionH>
                <wp:positionV relativeFrom="paragraph">
                  <wp:posOffset>247650</wp:posOffset>
                </wp:positionV>
                <wp:extent cx="228600" cy="2571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B5CC0" w14:textId="55F46696" w:rsidR="00F53EC6" w:rsidRDefault="00D22BC2" w:rsidP="00C51F0D">
                            <w:r>
                              <w:t>3</w:t>
                            </w:r>
                          </w:p>
                          <w:p w14:paraId="5D594346" w14:textId="4CD05239" w:rsidR="00C51F0D" w:rsidRDefault="00B47994" w:rsidP="00C51F0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1D2F" id="_x0000_s1040" type="#_x0000_t202" style="position:absolute;left:0;text-align:left;margin-left:334.5pt;margin-top:19.5pt;width:18pt;height:20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" fillcolor="white [3201]" stroked="f" strokeweight=".5pt">
                <v:textbox>
                  <w:txbxContent>
                    <w:p w14:paraId="258B5CC0" w14:textId="55F46696" w:rsidR="00F53EC6" w:rsidRDefault="00D22BC2" w:rsidP="00C51F0D">
                      <w:r>
                        <w:t>3</w:t>
                      </w:r>
                    </w:p>
                    <w:p w14:paraId="5D594346" w14:textId="4CD05239" w:rsidR="00C51F0D" w:rsidRDefault="00B47994" w:rsidP="00C51F0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51F0D">
        <w:rPr>
          <w:rFonts w:ascii="Calibri" w:eastAsia="Calibri" w:hAnsi="Calibri"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223AD12" wp14:editId="24A0DC12">
                <wp:simplePos x="0" y="0"/>
                <wp:positionH relativeFrom="column">
                  <wp:posOffset>104775</wp:posOffset>
                </wp:positionH>
                <wp:positionV relativeFrom="paragraph">
                  <wp:posOffset>257175</wp:posOffset>
                </wp:positionV>
                <wp:extent cx="228600" cy="2571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D3119" w14:textId="77777777" w:rsidR="00C51F0D" w:rsidRDefault="00C51F0D" w:rsidP="00C51F0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AD12" id="_x0000_s1041" type="#_x0000_t202" style="position:absolute;left:0;text-align:left;margin-left:8.25pt;margin-top:20.25pt;width:18pt;height:20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" fillcolor="white [3201]" stroked="f" strokeweight=".5pt">
                <v:textbox>
                  <w:txbxContent>
                    <w:p w14:paraId="05ED3119" w14:textId="77777777" w:rsidR="00C51F0D" w:rsidRDefault="00C51F0D" w:rsidP="00C51F0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51F0D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647AD4C" wp14:editId="66B7F91E">
                <wp:simplePos x="0" y="0"/>
                <wp:positionH relativeFrom="column">
                  <wp:posOffset>228600</wp:posOffset>
                </wp:positionH>
                <wp:positionV relativeFrom="paragraph">
                  <wp:posOffset>9525</wp:posOffset>
                </wp:positionV>
                <wp:extent cx="0" cy="24765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E527A" id="Straight Connector 22" o:spid="_x0000_s1026" style="position:absolute;flip:y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.75pt" to="1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" strokecolor="#0d0d0d [3069]" strokeweight="1pt">
                <v:stroke joinstyle="miter"/>
              </v:line>
            </w:pict>
          </mc:Fallback>
        </mc:AlternateContent>
      </w:r>
    </w:p>
    <w:p w14:paraId="73294985" w14:textId="63BFA8A3" w:rsidR="4002F439" w:rsidRDefault="4002F439" w:rsidP="00D22BC2">
      <w:pPr>
        <w:jc w:val="center"/>
        <w:rPr>
          <w:rFonts w:ascii="Calibri" w:eastAsia="Calibri" w:hAnsi="Calibri" w:cs="Calibri"/>
          <w:lang w:val="es-ES"/>
        </w:rPr>
      </w:pPr>
    </w:p>
    <w:p w14:paraId="2DDF0CF2" w14:textId="63BFA8A3" w:rsidR="4002F439" w:rsidRDefault="4002F439" w:rsidP="4002F439"/>
    <w:p w14:paraId="234A4088" w14:textId="6FA5C4E9" w:rsidR="4002F439" w:rsidRDefault="4002F439" w:rsidP="4002F439">
      <w:r>
        <w:t>Ejercicio 5</w:t>
      </w:r>
      <w:r w:rsidR="4E2F99DF">
        <w:t>—RANDALL</w:t>
      </w:r>
    </w:p>
    <w:p w14:paraId="00AB7113" w14:textId="71EB3C35" w:rsidR="009B61DB" w:rsidRPr="009B61DB" w:rsidRDefault="4E2F99DF" w:rsidP="009B61DB">
      <w:pPr>
        <w:rPr>
          <w:rFonts w:ascii="Calibri" w:eastAsia="Calibri" w:hAnsi="Calibri" w:cs="Calibri"/>
        </w:rPr>
      </w:pPr>
      <w:r w:rsidRPr="4E2F99DF">
        <w:rPr>
          <w:rFonts w:ascii="Calibri" w:eastAsia="Calibri" w:hAnsi="Calibri" w:cs="Calibri"/>
        </w:rPr>
        <w:t xml:space="preserve">Suponga que le ofrecen la alternativa de recibir $2,007 al término de cinco </w:t>
      </w:r>
      <w:r w:rsidR="237D1012" w:rsidRPr="237D1012">
        <w:rPr>
          <w:rFonts w:ascii="Calibri" w:eastAsia="Calibri" w:hAnsi="Calibri" w:cs="Calibri"/>
        </w:rPr>
        <w:t>años</w:t>
      </w:r>
      <w:r w:rsidRPr="4E2F99DF">
        <w:rPr>
          <w:rFonts w:ascii="Calibri" w:eastAsia="Calibri" w:hAnsi="Calibri" w:cs="Calibri"/>
        </w:rPr>
        <w:t xml:space="preserve"> o</w:t>
      </w:r>
      <w:r w:rsidR="237D1012" w:rsidRPr="237D1012">
        <w:rPr>
          <w:rFonts w:ascii="Calibri" w:eastAsia="Calibri" w:hAnsi="Calibri" w:cs="Calibri"/>
        </w:rPr>
        <w:t xml:space="preserve"> </w:t>
      </w:r>
      <w:r w:rsidRPr="4E2F99DF">
        <w:rPr>
          <w:rFonts w:ascii="Calibri" w:eastAsia="Calibri" w:hAnsi="Calibri" w:cs="Calibri"/>
        </w:rPr>
        <w:t xml:space="preserve">S1,500 hoy. No hay duda de que la suma de $2,007 será pagada en su totalidad (es </w:t>
      </w:r>
      <w:r w:rsidR="237D1012" w:rsidRPr="237D1012">
        <w:rPr>
          <w:rFonts w:ascii="Calibri" w:eastAsia="Calibri" w:hAnsi="Calibri" w:cs="Calibri"/>
        </w:rPr>
        <w:t>decir</w:t>
      </w:r>
      <w:r w:rsidRPr="4E2F99DF">
        <w:rPr>
          <w:rFonts w:ascii="Calibri" w:eastAsia="Calibri" w:hAnsi="Calibri" w:cs="Calibri"/>
        </w:rPr>
        <w:t>, no hay riesgo). Suponiendo que no necesitará el dinero en los próximos cinco años,</w:t>
      </w:r>
      <w:r w:rsidR="3412A47E" w:rsidRPr="3412A47E">
        <w:rPr>
          <w:rFonts w:ascii="Calibri" w:eastAsia="Calibri" w:hAnsi="Calibri" w:cs="Calibri"/>
        </w:rPr>
        <w:t xml:space="preserve"> </w:t>
      </w:r>
      <w:r w:rsidRPr="4E2F99DF">
        <w:rPr>
          <w:rFonts w:ascii="Calibri" w:eastAsia="Calibri" w:hAnsi="Calibri" w:cs="Calibri"/>
        </w:rPr>
        <w:t xml:space="preserve">usted depositaría los S1,500 en una cuenta que pague un interés i%. Qué valor de </w:t>
      </w:r>
      <w:r w:rsidR="3412A47E" w:rsidRPr="3412A47E">
        <w:rPr>
          <w:rFonts w:ascii="Calibri" w:eastAsia="Calibri" w:hAnsi="Calibri" w:cs="Calibri"/>
        </w:rPr>
        <w:t>i haría</w:t>
      </w:r>
      <w:r w:rsidRPr="4E2F99DF">
        <w:rPr>
          <w:rFonts w:ascii="Calibri" w:eastAsia="Calibri" w:hAnsi="Calibri" w:cs="Calibri"/>
        </w:rPr>
        <w:t xml:space="preserve"> que usted fuera indiferente a su elección entre $1,500 hoy y la</w:t>
      </w:r>
      <w:r w:rsidRPr="4E2F99DF">
        <w:rPr>
          <w:rFonts w:ascii="Calibri" w:eastAsia="Calibri" w:hAnsi="Calibri" w:cs="Calibri"/>
        </w:rPr>
        <w:t xml:space="preserve"> </w:t>
      </w:r>
      <w:r w:rsidRPr="4E2F99DF">
        <w:rPr>
          <w:rFonts w:ascii="Calibri" w:eastAsia="Calibri" w:hAnsi="Calibri" w:cs="Calibri"/>
        </w:rPr>
        <w:t>promesa de $2,007</w:t>
      </w:r>
      <w:r w:rsidR="3412A47E" w:rsidRPr="3412A47E">
        <w:rPr>
          <w:rFonts w:ascii="Calibri" w:eastAsia="Calibri" w:hAnsi="Calibri" w:cs="Calibri"/>
        </w:rPr>
        <w:t xml:space="preserve"> </w:t>
      </w:r>
      <w:r w:rsidRPr="4E2F99DF">
        <w:rPr>
          <w:rFonts w:ascii="Calibri" w:eastAsia="Calibri" w:hAnsi="Calibri" w:cs="Calibri"/>
        </w:rPr>
        <w:t>después de cinco años?</w:t>
      </w:r>
    </w:p>
    <w:p w14:paraId="157A812A" w14:textId="6C9907DD" w:rsidR="00C51F0D" w:rsidRPr="00C51F0D" w:rsidRDefault="00C51F0D" w:rsidP="00C51F0D">
      <w:pPr>
        <w:rPr>
          <w:rFonts w:ascii="Calibri" w:eastAsia="Calibri" w:hAnsi="Calibri" w:cs="Calibri"/>
        </w:rPr>
      </w:pPr>
    </w:p>
    <w:p w14:paraId="78E17FBC" w14:textId="6C9907DD" w:rsidR="1A865A96" w:rsidRDefault="1A865A96" w:rsidP="1A865A96">
      <w:pPr>
        <w:rPr>
          <w:rFonts w:ascii="Calibri" w:eastAsia="Calibri" w:hAnsi="Calibri" w:cs="Calibri"/>
        </w:rPr>
      </w:pPr>
      <w:r w:rsidRPr="1A865A96">
        <w:rPr>
          <w:rFonts w:ascii="Calibri" w:eastAsia="Calibri" w:hAnsi="Calibri" w:cs="Calibri"/>
        </w:rPr>
        <w:t>Datos :</w:t>
      </w:r>
    </w:p>
    <w:p w14:paraId="4C7797CE" w14:textId="6B96E548" w:rsidR="00B47994" w:rsidRPr="00B47994" w:rsidRDefault="686584CC" w:rsidP="00B47994">
      <w:pPr>
        <w:rPr>
          <w:rFonts w:ascii="Calibri" w:eastAsia="Calibri" w:hAnsi="Calibri" w:cs="Calibri"/>
        </w:rPr>
      </w:pPr>
      <w:r w:rsidRPr="686584CC">
        <w:rPr>
          <w:rFonts w:ascii="Calibri" w:eastAsia="Calibri" w:hAnsi="Calibri" w:cs="Calibri"/>
        </w:rPr>
        <w:t>F= $2,007</w:t>
      </w:r>
      <w:r w:rsidR="373ACFD6" w:rsidRPr="373ACFD6">
        <w:rPr>
          <w:rFonts w:ascii="Calibri" w:eastAsia="Calibri" w:hAnsi="Calibri" w:cs="Calibri"/>
        </w:rPr>
        <w:t xml:space="preserve"> </w:t>
      </w:r>
    </w:p>
    <w:p w14:paraId="0055026C" w14:textId="1FC358B7" w:rsidR="373ACFD6" w:rsidRDefault="373ACFD6" w:rsidP="373ACFD6">
      <w:pPr>
        <w:rPr>
          <w:rFonts w:ascii="Calibri" w:eastAsia="Calibri" w:hAnsi="Calibri" w:cs="Calibri"/>
        </w:rPr>
      </w:pPr>
      <w:r w:rsidRPr="373ACFD6">
        <w:rPr>
          <w:rFonts w:ascii="Calibri" w:eastAsia="Calibri" w:hAnsi="Calibri" w:cs="Calibri"/>
        </w:rPr>
        <w:t>N= 5 años</w:t>
      </w:r>
    </w:p>
    <w:p w14:paraId="03F0CA09" w14:textId="3A88854A" w:rsidR="373ACFD6" w:rsidRDefault="373ACFD6" w:rsidP="373ACFD6">
      <w:pPr>
        <w:rPr>
          <w:rFonts w:ascii="Calibri" w:eastAsia="Calibri" w:hAnsi="Calibri" w:cs="Calibri"/>
        </w:rPr>
      </w:pPr>
      <w:r w:rsidRPr="373ACFD6">
        <w:rPr>
          <w:rFonts w:ascii="Calibri" w:eastAsia="Calibri" w:hAnsi="Calibri" w:cs="Calibri"/>
        </w:rPr>
        <w:lastRenderedPageBreak/>
        <w:t>P= $1500</w:t>
      </w:r>
    </w:p>
    <w:p w14:paraId="0327490C" w14:textId="35A9A23B" w:rsidR="373ACFD6" w:rsidRDefault="298A0465" w:rsidP="373ACFD6">
      <w:r w:rsidRPr="298A0465">
        <w:rPr>
          <w:rFonts w:ascii="Calibri" w:eastAsia="Calibri" w:hAnsi="Calibri" w:cs="Calibri"/>
        </w:rPr>
        <w:t xml:space="preserve">i=?                                         </w:t>
      </w:r>
    </w:p>
    <w:p w14:paraId="12EC14F2" w14:textId="7AACB2E6" w:rsidR="4E2F99DF" w:rsidRDefault="4E2F99DF" w:rsidP="4E2F99DF"/>
    <w:p w14:paraId="5118B4E0" w14:textId="0EE289AE" w:rsidR="00F1593A" w:rsidRPr="006C6941" w:rsidRDefault="2451E831" w:rsidP="00F1593A">
      <w:r>
        <w:t xml:space="preserve">                           </w:t>
      </w:r>
      <w:r w:rsidR="1116C03D">
        <w:t>Solucion:</w:t>
      </w:r>
    </w:p>
    <w:p w14:paraId="2F430EEC" w14:textId="7B9E7814" w:rsidR="1116C03D" w:rsidRDefault="42879B12" w:rsidP="1116C03D">
      <w:r>
        <w:t>Utilizando la Formula :  F= P( 1+i)^n y despejando quedaria de la siguiente manera :</w:t>
      </w:r>
    </w:p>
    <w:p w14:paraId="124E9873" w14:textId="4B94E83A" w:rsidR="00C55A0B" w:rsidRPr="006727D2" w:rsidRDefault="3F4710AB" w:rsidP="00C55A0B">
      <w:pPr>
        <w:rPr>
          <w:lang w:val="en-US"/>
        </w:rPr>
      </w:pPr>
      <w:r w:rsidRPr="006727D2">
        <w:rPr>
          <w:lang w:val="en-US"/>
        </w:rPr>
        <w:t>P= F/((1+i)^</w:t>
      </w:r>
      <w:r w:rsidR="36A365C7" w:rsidRPr="006727D2">
        <w:rPr>
          <w:lang w:val="en-US"/>
        </w:rPr>
        <w:t>N))</w:t>
      </w:r>
    </w:p>
    <w:p w14:paraId="2ECFFF4B" w14:textId="6E988635" w:rsidR="00CA4367" w:rsidRPr="006727D2" w:rsidRDefault="36A365C7" w:rsidP="00CA4367">
      <w:pPr>
        <w:rPr>
          <w:lang w:val="en-US"/>
        </w:rPr>
      </w:pPr>
      <w:r w:rsidRPr="006727D2">
        <w:rPr>
          <w:lang w:val="en-US"/>
        </w:rPr>
        <w:t>1500=</w:t>
      </w:r>
      <w:r w:rsidR="630C4A13" w:rsidRPr="006727D2">
        <w:rPr>
          <w:lang w:val="en-US"/>
        </w:rPr>
        <w:t xml:space="preserve">2 007 </w:t>
      </w:r>
      <w:r w:rsidR="43912B68" w:rsidRPr="006727D2">
        <w:rPr>
          <w:lang w:val="en-US"/>
        </w:rPr>
        <w:t>/((1+i)^5))</w:t>
      </w:r>
    </w:p>
    <w:p w14:paraId="2E7186F9" w14:textId="64C7FA28" w:rsidR="00533694" w:rsidRPr="006727D2" w:rsidRDefault="1B0201FA" w:rsidP="00533694">
      <w:pPr>
        <w:rPr>
          <w:lang w:val="en-US"/>
        </w:rPr>
      </w:pPr>
      <w:r w:rsidRPr="006727D2">
        <w:rPr>
          <w:lang w:val="en-US"/>
        </w:rPr>
        <w:t>Al despejar i obtenemos :</w:t>
      </w:r>
    </w:p>
    <w:p w14:paraId="672A4749" w14:textId="436D925D" w:rsidR="00FD4D64" w:rsidRPr="006727D2" w:rsidRDefault="2E7C0FEA" w:rsidP="00FD4D64">
      <w:pPr>
        <w:rPr>
          <w:lang w:val="en-US"/>
        </w:rPr>
      </w:pPr>
      <w:r>
        <w:t>i</w:t>
      </w:r>
      <w:r w:rsidR="1B0201FA">
        <w:t xml:space="preserve">= </w:t>
      </w:r>
      <w:r w:rsidR="6260FC68">
        <w:t>((</w:t>
      </w:r>
      <w:r w:rsidR="1B0201FA">
        <w:t>F/P</w:t>
      </w:r>
      <w:r w:rsidR="6260FC68">
        <w:t>)^(1/N</w:t>
      </w:r>
      <w:r w:rsidR="12A3E57D">
        <w:t>)) - 1</w:t>
      </w:r>
    </w:p>
    <w:p w14:paraId="76704D12" w14:textId="4CE8E501" w:rsidR="00E631BC" w:rsidRPr="00E631BC" w:rsidRDefault="7157421A" w:rsidP="00E631BC">
      <w:r>
        <w:t xml:space="preserve">i= </w:t>
      </w:r>
      <w:r w:rsidR="58EA086A">
        <w:t>(((</w:t>
      </w:r>
      <w:r>
        <w:t>2 007/ 1500)^(1/5</w:t>
      </w:r>
      <w:r w:rsidR="2917DD23">
        <w:t>) -1</w:t>
      </w:r>
      <w:r w:rsidR="58EA086A">
        <w:t>)</w:t>
      </w:r>
    </w:p>
    <w:p w14:paraId="557BDB58" w14:textId="69A84C77" w:rsidR="00BC022D" w:rsidRPr="00BC022D" w:rsidRDefault="7C1006E3" w:rsidP="00BC022D">
      <w:r>
        <w:t xml:space="preserve">I=  </w:t>
      </w:r>
      <w:r w:rsidR="005A5472">
        <w:t>((</w:t>
      </w:r>
      <w:r>
        <w:t>1.338</w:t>
      </w:r>
      <w:r w:rsidR="005A5472">
        <w:t>)^(1/5))- 1</w:t>
      </w:r>
    </w:p>
    <w:p w14:paraId="1837F437" w14:textId="616E832F" w:rsidR="7B7F2899" w:rsidRDefault="7B7F2899" w:rsidP="7B7F2899">
      <w:r>
        <w:t>I=</w:t>
      </w:r>
    </w:p>
    <w:p w14:paraId="42046ED3" w14:textId="5089DD84" w:rsidR="4E2F99DF" w:rsidRPr="006727D2" w:rsidRDefault="4E2F99DF" w:rsidP="4E2F99DF">
      <w:pPr>
        <w:rPr>
          <w:lang w:val="en-US"/>
        </w:rPr>
      </w:pPr>
    </w:p>
    <w:p w14:paraId="40792963" w14:textId="5089DD84" w:rsidR="4E2F99DF" w:rsidRPr="006727D2" w:rsidRDefault="4E2F99DF" w:rsidP="4E2F99DF">
      <w:pPr>
        <w:rPr>
          <w:lang w:val="en-US"/>
        </w:rPr>
      </w:pPr>
    </w:p>
    <w:p w14:paraId="3F9F6699" w14:textId="5089DD84" w:rsidR="4E2F99DF" w:rsidRPr="006727D2" w:rsidRDefault="4E2F99DF" w:rsidP="4E2F99DF">
      <w:pPr>
        <w:rPr>
          <w:lang w:val="en-US"/>
        </w:rPr>
      </w:pPr>
    </w:p>
    <w:p w14:paraId="15B2353D" w14:textId="5089DD84" w:rsidR="4E2F99DF" w:rsidRPr="006727D2" w:rsidRDefault="4E2F99DF" w:rsidP="4E2F99DF">
      <w:pPr>
        <w:rPr>
          <w:lang w:val="en-US"/>
        </w:rPr>
      </w:pPr>
    </w:p>
    <w:p w14:paraId="382D5007" w14:textId="5089DD84" w:rsidR="4E2F99DF" w:rsidRPr="006727D2" w:rsidRDefault="4E2F99DF" w:rsidP="4E2F99DF">
      <w:pPr>
        <w:rPr>
          <w:lang w:val="en-US"/>
        </w:rPr>
      </w:pPr>
    </w:p>
    <w:p w14:paraId="144EAFD8" w14:textId="5089DD84" w:rsidR="4E2F99DF" w:rsidRPr="006727D2" w:rsidRDefault="4E2F99DF" w:rsidP="4E2F99DF">
      <w:pPr>
        <w:rPr>
          <w:lang w:val="en-US"/>
        </w:rPr>
      </w:pPr>
    </w:p>
    <w:p w14:paraId="403421FC" w14:textId="5089DD84" w:rsidR="4E2F99DF" w:rsidRPr="006727D2" w:rsidRDefault="4E2F99DF" w:rsidP="4E2F99DF">
      <w:pPr>
        <w:rPr>
          <w:lang w:val="en-US"/>
        </w:rPr>
      </w:pPr>
    </w:p>
    <w:p w14:paraId="3DDDF2EA" w14:textId="5089DD84" w:rsidR="4E2F99DF" w:rsidRPr="006727D2" w:rsidRDefault="4E2F99DF" w:rsidP="4E2F99DF">
      <w:pPr>
        <w:rPr>
          <w:lang w:val="en-US"/>
        </w:rPr>
      </w:pPr>
    </w:p>
    <w:p w14:paraId="56D48052" w14:textId="550B764E" w:rsidR="4E2F99DF" w:rsidRPr="006727D2" w:rsidRDefault="4E2F99DF" w:rsidP="4E2F99DF">
      <w:pPr>
        <w:rPr>
          <w:lang w:val="en-US"/>
        </w:rPr>
      </w:pPr>
    </w:p>
    <w:p w14:paraId="6A9A2698" w14:textId="67581671" w:rsidR="4E2F99DF" w:rsidRPr="006727D2" w:rsidRDefault="4E2F99DF" w:rsidP="4E2F99DF">
      <w:pPr>
        <w:rPr>
          <w:lang w:val="en-US"/>
        </w:rPr>
      </w:pPr>
    </w:p>
    <w:p w14:paraId="07DC4B18" w14:textId="050FA126" w:rsidR="4E2F99DF" w:rsidRPr="006727D2" w:rsidRDefault="4E2F99DF" w:rsidP="4E2F99DF">
      <w:pPr>
        <w:rPr>
          <w:lang w:val="en-US"/>
        </w:rPr>
      </w:pPr>
    </w:p>
    <w:p w14:paraId="74593B86" w14:textId="7CAE0869" w:rsidR="4E2F99DF" w:rsidRPr="006727D2" w:rsidRDefault="4E2F99DF" w:rsidP="4E2F99DF">
      <w:pPr>
        <w:rPr>
          <w:lang w:val="en-US"/>
        </w:rPr>
      </w:pPr>
    </w:p>
    <w:p w14:paraId="3F63132C" w14:textId="18474A15" w:rsidR="4E2F99DF" w:rsidRPr="006727D2" w:rsidRDefault="4E2F99DF" w:rsidP="4E2F99DF">
      <w:pPr>
        <w:rPr>
          <w:lang w:val="en-US"/>
        </w:rPr>
      </w:pPr>
    </w:p>
    <w:p w14:paraId="3344D79E" w14:textId="7DE0EFA5" w:rsidR="4E2F99DF" w:rsidRPr="006727D2" w:rsidRDefault="4E2F99DF" w:rsidP="4E2F99DF">
      <w:pPr>
        <w:rPr>
          <w:lang w:val="en-US"/>
        </w:rPr>
      </w:pPr>
    </w:p>
    <w:p w14:paraId="2BFB1F2A" w14:textId="5343E884" w:rsidR="4E2F99DF" w:rsidRPr="006727D2" w:rsidRDefault="4E2F99DF" w:rsidP="4E2F99DF">
      <w:pPr>
        <w:rPr>
          <w:lang w:val="en-US"/>
        </w:rPr>
      </w:pPr>
    </w:p>
    <w:p w14:paraId="4FEEED62" w14:textId="02C6E025" w:rsidR="4E2F99DF" w:rsidRPr="006727D2" w:rsidRDefault="4E2F99DF" w:rsidP="4E2F99DF">
      <w:pPr>
        <w:rPr>
          <w:lang w:val="en-US"/>
        </w:rPr>
      </w:pPr>
    </w:p>
    <w:p w14:paraId="601C6FFC" w14:textId="44FAF2C4" w:rsidR="4E2F99DF" w:rsidRPr="006727D2" w:rsidRDefault="4E2F99DF" w:rsidP="4E2F99DF">
      <w:pPr>
        <w:rPr>
          <w:lang w:val="en-US"/>
        </w:rPr>
      </w:pPr>
    </w:p>
    <w:p w14:paraId="7D45AF18" w14:textId="5038733B" w:rsidR="4E2F99DF" w:rsidRPr="006727D2" w:rsidRDefault="4E2F99DF" w:rsidP="4E2F99DF">
      <w:pPr>
        <w:rPr>
          <w:lang w:val="en-US"/>
        </w:rPr>
      </w:pPr>
    </w:p>
    <w:p w14:paraId="15173266" w14:textId="7A5A44D7" w:rsidR="00AC79AF" w:rsidRPr="006727D2" w:rsidRDefault="00AC79AF" w:rsidP="00D50BAA">
      <w:pPr>
        <w:pStyle w:val="NoSpacing"/>
        <w:rPr>
          <w:lang w:val="en-US"/>
        </w:rPr>
      </w:pPr>
    </w:p>
    <w:sectPr w:rsidR="00AC79AF" w:rsidRPr="0067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967AE"/>
    <w:multiLevelType w:val="hybridMultilevel"/>
    <w:tmpl w:val="762E3CC4"/>
    <w:lvl w:ilvl="0" w:tplc="D83AE77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5C4CA6"/>
    <w:multiLevelType w:val="hybridMultilevel"/>
    <w:tmpl w:val="50B0D72C"/>
    <w:lvl w:ilvl="0" w:tplc="35F207A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977089"/>
    <w:multiLevelType w:val="hybridMultilevel"/>
    <w:tmpl w:val="6130E8FA"/>
    <w:lvl w:ilvl="0" w:tplc="E644411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Saucedo">
    <w15:presenceInfo w15:providerId="Windows Live" w15:userId="79794045ce3994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7A"/>
    <w:rsid w:val="000037D8"/>
    <w:rsid w:val="0002615B"/>
    <w:rsid w:val="000522E7"/>
    <w:rsid w:val="00081848"/>
    <w:rsid w:val="00081FE4"/>
    <w:rsid w:val="0009187E"/>
    <w:rsid w:val="000A10D6"/>
    <w:rsid w:val="000A615E"/>
    <w:rsid w:val="000A6BCC"/>
    <w:rsid w:val="000B4317"/>
    <w:rsid w:val="000B74CB"/>
    <w:rsid w:val="000F2C77"/>
    <w:rsid w:val="001124E6"/>
    <w:rsid w:val="00121318"/>
    <w:rsid w:val="00125410"/>
    <w:rsid w:val="00137C86"/>
    <w:rsid w:val="00163DE4"/>
    <w:rsid w:val="00197D4E"/>
    <w:rsid w:val="001A3FEE"/>
    <w:rsid w:val="001A4D69"/>
    <w:rsid w:val="001B36A5"/>
    <w:rsid w:val="001C6E96"/>
    <w:rsid w:val="001F420B"/>
    <w:rsid w:val="002023DA"/>
    <w:rsid w:val="0023623E"/>
    <w:rsid w:val="00246BF0"/>
    <w:rsid w:val="00257EEF"/>
    <w:rsid w:val="00274DE4"/>
    <w:rsid w:val="00287826"/>
    <w:rsid w:val="002B5ABF"/>
    <w:rsid w:val="002C34CA"/>
    <w:rsid w:val="002C6DBC"/>
    <w:rsid w:val="002D3861"/>
    <w:rsid w:val="002D40ED"/>
    <w:rsid w:val="002E4C3B"/>
    <w:rsid w:val="003135F3"/>
    <w:rsid w:val="0032143E"/>
    <w:rsid w:val="00321A2A"/>
    <w:rsid w:val="00323972"/>
    <w:rsid w:val="00333961"/>
    <w:rsid w:val="0033477C"/>
    <w:rsid w:val="00344395"/>
    <w:rsid w:val="003553F6"/>
    <w:rsid w:val="003555E5"/>
    <w:rsid w:val="00371B75"/>
    <w:rsid w:val="00394D8D"/>
    <w:rsid w:val="00396901"/>
    <w:rsid w:val="003A3DD0"/>
    <w:rsid w:val="003E1906"/>
    <w:rsid w:val="004006A8"/>
    <w:rsid w:val="00416A3F"/>
    <w:rsid w:val="00435161"/>
    <w:rsid w:val="00450258"/>
    <w:rsid w:val="00450EBA"/>
    <w:rsid w:val="004602C8"/>
    <w:rsid w:val="00466D3A"/>
    <w:rsid w:val="004824D8"/>
    <w:rsid w:val="004A3480"/>
    <w:rsid w:val="004C7942"/>
    <w:rsid w:val="00501F22"/>
    <w:rsid w:val="0052193F"/>
    <w:rsid w:val="00533694"/>
    <w:rsid w:val="00545219"/>
    <w:rsid w:val="00574C1A"/>
    <w:rsid w:val="00576CBF"/>
    <w:rsid w:val="00577CB6"/>
    <w:rsid w:val="005974D4"/>
    <w:rsid w:val="005A5472"/>
    <w:rsid w:val="005F5A4D"/>
    <w:rsid w:val="00600C3D"/>
    <w:rsid w:val="006032BB"/>
    <w:rsid w:val="00610740"/>
    <w:rsid w:val="0061562E"/>
    <w:rsid w:val="00665C0A"/>
    <w:rsid w:val="006727D2"/>
    <w:rsid w:val="006821F8"/>
    <w:rsid w:val="00682D94"/>
    <w:rsid w:val="00696961"/>
    <w:rsid w:val="006B619A"/>
    <w:rsid w:val="006C6941"/>
    <w:rsid w:val="006E71B5"/>
    <w:rsid w:val="00707D1F"/>
    <w:rsid w:val="00713EB4"/>
    <w:rsid w:val="00723FA8"/>
    <w:rsid w:val="007245E6"/>
    <w:rsid w:val="00730057"/>
    <w:rsid w:val="00750504"/>
    <w:rsid w:val="007516EB"/>
    <w:rsid w:val="00792C79"/>
    <w:rsid w:val="007B5BCE"/>
    <w:rsid w:val="007B62C9"/>
    <w:rsid w:val="007C4D77"/>
    <w:rsid w:val="007C67C1"/>
    <w:rsid w:val="007F7317"/>
    <w:rsid w:val="0080497A"/>
    <w:rsid w:val="00832467"/>
    <w:rsid w:val="00837D80"/>
    <w:rsid w:val="008647F9"/>
    <w:rsid w:val="008741B1"/>
    <w:rsid w:val="008757EB"/>
    <w:rsid w:val="008831E0"/>
    <w:rsid w:val="008A74D3"/>
    <w:rsid w:val="008D1075"/>
    <w:rsid w:val="00921A5A"/>
    <w:rsid w:val="009738D5"/>
    <w:rsid w:val="009A5B54"/>
    <w:rsid w:val="009B4E3C"/>
    <w:rsid w:val="009B61DB"/>
    <w:rsid w:val="009C3050"/>
    <w:rsid w:val="009D73A5"/>
    <w:rsid w:val="009D7B3D"/>
    <w:rsid w:val="009E1118"/>
    <w:rsid w:val="009E401F"/>
    <w:rsid w:val="009F6DF2"/>
    <w:rsid w:val="00A206D7"/>
    <w:rsid w:val="00A578F2"/>
    <w:rsid w:val="00A71BF2"/>
    <w:rsid w:val="00A75434"/>
    <w:rsid w:val="00A8483C"/>
    <w:rsid w:val="00AB1429"/>
    <w:rsid w:val="00AB2B49"/>
    <w:rsid w:val="00AB3852"/>
    <w:rsid w:val="00AB70D0"/>
    <w:rsid w:val="00AC1794"/>
    <w:rsid w:val="00AC79AF"/>
    <w:rsid w:val="00AF105A"/>
    <w:rsid w:val="00B320CB"/>
    <w:rsid w:val="00B328BC"/>
    <w:rsid w:val="00B47994"/>
    <w:rsid w:val="00B529CC"/>
    <w:rsid w:val="00B75CD5"/>
    <w:rsid w:val="00B76E61"/>
    <w:rsid w:val="00B86F26"/>
    <w:rsid w:val="00B925F4"/>
    <w:rsid w:val="00BB34E4"/>
    <w:rsid w:val="00BC022D"/>
    <w:rsid w:val="00BC0F64"/>
    <w:rsid w:val="00BD08DF"/>
    <w:rsid w:val="00BD4673"/>
    <w:rsid w:val="00BE5866"/>
    <w:rsid w:val="00C066C9"/>
    <w:rsid w:val="00C077B1"/>
    <w:rsid w:val="00C101A4"/>
    <w:rsid w:val="00C24F59"/>
    <w:rsid w:val="00C36C81"/>
    <w:rsid w:val="00C51F0D"/>
    <w:rsid w:val="00C55A0B"/>
    <w:rsid w:val="00C56792"/>
    <w:rsid w:val="00C6404A"/>
    <w:rsid w:val="00CA4367"/>
    <w:rsid w:val="00CC28F9"/>
    <w:rsid w:val="00CC399C"/>
    <w:rsid w:val="00D21A7B"/>
    <w:rsid w:val="00D22BC2"/>
    <w:rsid w:val="00D50BAA"/>
    <w:rsid w:val="00D5236F"/>
    <w:rsid w:val="00D56CB0"/>
    <w:rsid w:val="00D67965"/>
    <w:rsid w:val="00D824FF"/>
    <w:rsid w:val="00DA5490"/>
    <w:rsid w:val="00DC4196"/>
    <w:rsid w:val="00DE5304"/>
    <w:rsid w:val="00DE5AFB"/>
    <w:rsid w:val="00DE6458"/>
    <w:rsid w:val="00DF02B3"/>
    <w:rsid w:val="00DF4320"/>
    <w:rsid w:val="00E0614D"/>
    <w:rsid w:val="00E4662E"/>
    <w:rsid w:val="00E631BC"/>
    <w:rsid w:val="00E7712E"/>
    <w:rsid w:val="00E83288"/>
    <w:rsid w:val="00E837A1"/>
    <w:rsid w:val="00E90F1A"/>
    <w:rsid w:val="00EE39E9"/>
    <w:rsid w:val="00EF13DB"/>
    <w:rsid w:val="00F036B3"/>
    <w:rsid w:val="00F05EEA"/>
    <w:rsid w:val="00F1593A"/>
    <w:rsid w:val="00F27C78"/>
    <w:rsid w:val="00F32A67"/>
    <w:rsid w:val="00F53EC6"/>
    <w:rsid w:val="00F86AB4"/>
    <w:rsid w:val="00F96DC4"/>
    <w:rsid w:val="00FA7532"/>
    <w:rsid w:val="00FA79F7"/>
    <w:rsid w:val="00FB54A3"/>
    <w:rsid w:val="00FB66E7"/>
    <w:rsid w:val="00FC6722"/>
    <w:rsid w:val="00FD3275"/>
    <w:rsid w:val="00FD4D64"/>
    <w:rsid w:val="00FE129E"/>
    <w:rsid w:val="0198CFD0"/>
    <w:rsid w:val="04762712"/>
    <w:rsid w:val="1116C03D"/>
    <w:rsid w:val="11384464"/>
    <w:rsid w:val="12A3E57D"/>
    <w:rsid w:val="16781A52"/>
    <w:rsid w:val="194AF174"/>
    <w:rsid w:val="1A865A96"/>
    <w:rsid w:val="1B0201FA"/>
    <w:rsid w:val="209E0893"/>
    <w:rsid w:val="237D1012"/>
    <w:rsid w:val="243AEBDE"/>
    <w:rsid w:val="2451E831"/>
    <w:rsid w:val="2544178D"/>
    <w:rsid w:val="276FFCEA"/>
    <w:rsid w:val="2917DD23"/>
    <w:rsid w:val="298A0465"/>
    <w:rsid w:val="2A815DC5"/>
    <w:rsid w:val="2E7C0FEA"/>
    <w:rsid w:val="306B3A5A"/>
    <w:rsid w:val="3319200F"/>
    <w:rsid w:val="3412A47E"/>
    <w:rsid w:val="36A365C7"/>
    <w:rsid w:val="373ACFD6"/>
    <w:rsid w:val="3D4D21F9"/>
    <w:rsid w:val="3F4710AB"/>
    <w:rsid w:val="3F9A4E14"/>
    <w:rsid w:val="4002F439"/>
    <w:rsid w:val="40B0F5F4"/>
    <w:rsid w:val="42039B06"/>
    <w:rsid w:val="42879B12"/>
    <w:rsid w:val="43912B68"/>
    <w:rsid w:val="4A732BA6"/>
    <w:rsid w:val="4E2F99DF"/>
    <w:rsid w:val="56C39D83"/>
    <w:rsid w:val="58EA086A"/>
    <w:rsid w:val="58FB85C2"/>
    <w:rsid w:val="5A9BC3CF"/>
    <w:rsid w:val="5D07E45B"/>
    <w:rsid w:val="5D8F37EB"/>
    <w:rsid w:val="5EDE23D7"/>
    <w:rsid w:val="6200C084"/>
    <w:rsid w:val="6260FC68"/>
    <w:rsid w:val="630C4A13"/>
    <w:rsid w:val="686584CC"/>
    <w:rsid w:val="688C5C2B"/>
    <w:rsid w:val="6A37D3CC"/>
    <w:rsid w:val="6B1BEF7F"/>
    <w:rsid w:val="6D1417C9"/>
    <w:rsid w:val="7157421A"/>
    <w:rsid w:val="7B7F2899"/>
    <w:rsid w:val="7C10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C547"/>
  <w15:chartTrackingRefBased/>
  <w15:docId w15:val="{1881AC4F-E463-452B-91F4-E07E3DD5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F0D"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paragraph" w:styleId="NoSpacing">
    <w:name w:val="No Spacing"/>
    <w:uiPriority w:val="1"/>
    <w:qFormat/>
    <w:rsid w:val="00A75434"/>
    <w:pPr>
      <w:spacing w:after="0" w:line="240" w:lineRule="auto"/>
    </w:pPr>
    <w:rPr>
      <w:lang w:val="es-PE"/>
    </w:rPr>
  </w:style>
  <w:style w:type="character" w:styleId="PlaceholderText">
    <w:name w:val="Placeholder Text"/>
    <w:basedOn w:val="DefaultParagraphFont"/>
    <w:uiPriority w:val="99"/>
    <w:semiHidden/>
    <w:rsid w:val="00F1593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821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paragraph" w:styleId="ListParagraph">
    <w:name w:val="List Paragraph"/>
    <w:basedOn w:val="Normal"/>
    <w:uiPriority w:val="34"/>
    <w:qFormat/>
    <w:rsid w:val="00837D80"/>
    <w:pPr>
      <w:ind w:left="720"/>
      <w:contextualSpacing/>
    </w:pPr>
  </w:style>
  <w:style w:type="paragraph" w:styleId="Revision">
    <w:name w:val="Revision"/>
    <w:hidden/>
    <w:uiPriority w:val="99"/>
    <w:semiHidden/>
    <w:rsid w:val="0002615B"/>
    <w:pPr>
      <w:spacing w:after="0" w:line="240" w:lineRule="auto"/>
    </w:pPr>
    <w:rPr>
      <w:lang w:val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5B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Saucedo</dc:creator>
  <cp:keywords/>
  <dc:description/>
  <cp:lastModifiedBy>Kevin Saucedo</cp:lastModifiedBy>
  <cp:revision>2</cp:revision>
  <dcterms:created xsi:type="dcterms:W3CDTF">2020-07-21T16:46:00Z</dcterms:created>
  <dcterms:modified xsi:type="dcterms:W3CDTF">2020-07-21T16:46:00Z</dcterms:modified>
</cp:coreProperties>
</file>